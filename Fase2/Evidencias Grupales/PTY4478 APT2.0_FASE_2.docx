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0AB4D777" w14:textId="5C81B020" w:rsidR="00F51F28" w:rsidRPr="00460925" w:rsidRDefault="00460925" w:rsidP="00DE4CE3">
      <w:pPr>
        <w:pStyle w:val="Ttulo3"/>
        <w:numPr>
          <w:ilvl w:val="1"/>
          <w:numId w:val="19"/>
        </w:numPr>
        <w:rPr>
          <w:color w:val="2E74B5" w:themeColor="accent1" w:themeShade="BF"/>
          <w:sz w:val="26"/>
          <w:szCs w:val="26"/>
        </w:rPr>
      </w:pPr>
      <w:bookmarkStart w:id="39" w:name="_Toc84929999"/>
      <w:r w:rsidRPr="00460925">
        <w:rPr>
          <w:color w:val="2E74B5" w:themeColor="accent1" w:themeShade="BF"/>
          <w:sz w:val="26"/>
          <w:szCs w:val="26"/>
        </w:rPr>
        <w:t>Guía Informe de Avance</w:t>
      </w:r>
      <w:bookmarkEnd w:id="39"/>
    </w:p>
    <w:p w14:paraId="3637EAE7" w14:textId="61D994EA" w:rsidR="00446FDE" w:rsidRDefault="00446FDE" w:rsidP="00976D22"/>
    <w:p w14:paraId="7B53EFD5" w14:textId="525745D9" w:rsidR="00F51F28" w:rsidRDefault="00AB5C24" w:rsidP="00F51F28">
      <w:pPr>
        <w:rPr>
          <w:b/>
        </w:rPr>
      </w:pPr>
      <w:r>
        <w:rPr>
          <w:b/>
          <w:noProof/>
          <w:color w:val="595959" w:themeColor="text1" w:themeTint="A6"/>
          <w:lang w:eastAsia="es-CL"/>
        </w:rPr>
        <mc:AlternateContent>
          <mc:Choice Requires="wpg">
            <w:drawing>
              <wp:anchor distT="0" distB="0" distL="114300" distR="114300" simplePos="0" relativeHeight="251738624" behindDoc="0" locked="0" layoutInCell="1" allowOverlap="1" wp14:anchorId="174BD0FA" wp14:editId="30089A99">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2CB04082" w14:textId="77777777" w:rsidR="00506D67" w:rsidRDefault="00506D67" w:rsidP="00F51F28">
                              <w:pPr>
                                <w:spacing w:after="0" w:line="240" w:lineRule="auto"/>
                                <w:rPr>
                                  <w:b/>
                                  <w:color w:val="FF0000"/>
                                  <w:sz w:val="48"/>
                                  <w:szCs w:val="48"/>
                                </w:rPr>
                              </w:pPr>
                            </w:p>
                            <w:p w14:paraId="00A779F2"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APT- Informe de avance</w:t>
                              </w:r>
                            </w:p>
                            <w:p w14:paraId="33FDEDAA"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4BD0FA" id="Grupo 27" o:spid="_x0000_s1026" style="position:absolute;margin-left:0;margin-top:.75pt;width:491.25pt;height:123pt;z-index:25173862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CB04082" w14:textId="77777777" w:rsidR="00506D67" w:rsidRDefault="00506D67" w:rsidP="00F51F28">
                        <w:pPr>
                          <w:spacing w:after="0" w:line="240" w:lineRule="auto"/>
                          <w:rPr>
                            <w:b/>
                            <w:color w:val="FF0000"/>
                            <w:sz w:val="48"/>
                            <w:szCs w:val="48"/>
                          </w:rPr>
                        </w:pPr>
                      </w:p>
                      <w:p w14:paraId="00A779F2"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APT- Informe de avance</w:t>
                        </w:r>
                      </w:p>
                      <w:p w14:paraId="33FDEDAA"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4d78 [1604]" stroked="f" strokeweight="1pt"/>
                <w10:wrap anchorx="margin"/>
              </v:group>
            </w:pict>
          </mc:Fallback>
        </mc:AlternateContent>
      </w:r>
    </w:p>
    <w:p w14:paraId="5E24AB2C" w14:textId="77777777" w:rsidR="00F51F28" w:rsidRDefault="00F51F28" w:rsidP="00F51F28">
      <w:pPr>
        <w:rPr>
          <w:rFonts w:cs="Calibri Light"/>
          <w:color w:val="595959" w:themeColor="text1" w:themeTint="A6"/>
          <w:sz w:val="24"/>
          <w:szCs w:val="24"/>
          <w:lang w:val="es-ES"/>
        </w:rPr>
      </w:pPr>
    </w:p>
    <w:p w14:paraId="3FC7AD4C" w14:textId="77777777" w:rsidR="00F51F28" w:rsidRDefault="00F51F28" w:rsidP="00F51F28">
      <w:pPr>
        <w:rPr>
          <w:rFonts w:cs="Calibri Light"/>
          <w:color w:val="595959" w:themeColor="text1" w:themeTint="A6"/>
          <w:sz w:val="24"/>
          <w:szCs w:val="24"/>
          <w:lang w:val="es-ES"/>
        </w:rPr>
      </w:pPr>
    </w:p>
    <w:p w14:paraId="6A500F2E" w14:textId="77777777" w:rsidR="00F51F28" w:rsidRDefault="00F51F28" w:rsidP="00F51F28">
      <w:pPr>
        <w:rPr>
          <w:rFonts w:cs="Calibri Light"/>
          <w:color w:val="595959" w:themeColor="text1" w:themeTint="A6"/>
          <w:sz w:val="24"/>
          <w:szCs w:val="24"/>
          <w:lang w:val="es-ES"/>
        </w:rPr>
      </w:pPr>
    </w:p>
    <w:p w14:paraId="1C6337FF" w14:textId="77777777" w:rsidR="00F51F28" w:rsidRDefault="00F51F28" w:rsidP="00F51F28">
      <w:pPr>
        <w:rPr>
          <w:rFonts w:cs="Calibri Light"/>
          <w:color w:val="595959" w:themeColor="text1" w:themeTint="A6"/>
          <w:sz w:val="24"/>
          <w:szCs w:val="24"/>
          <w:lang w:val="es-ES"/>
        </w:rPr>
      </w:pPr>
    </w:p>
    <w:p w14:paraId="46CEFB90" w14:textId="77777777" w:rsidR="00F51F28" w:rsidRDefault="00F51F28" w:rsidP="00F51F28">
      <w:pPr>
        <w:rPr>
          <w:rFonts w:cs="Calibri Light"/>
          <w:color w:val="595959" w:themeColor="text1" w:themeTint="A6"/>
          <w:sz w:val="24"/>
          <w:szCs w:val="24"/>
          <w:lang w:val="es-ES"/>
        </w:rPr>
      </w:pPr>
    </w:p>
    <w:p w14:paraId="7F9D3B77" w14:textId="77777777" w:rsidR="00DA1615" w:rsidRDefault="00DA1615" w:rsidP="00F51F28">
      <w:pPr>
        <w:rPr>
          <w:rFonts w:cs="Calibri Light"/>
          <w:color w:val="595959" w:themeColor="text1" w:themeTint="A6"/>
          <w:sz w:val="24"/>
          <w:szCs w:val="24"/>
          <w:lang w:val="es-ES"/>
        </w:rPr>
      </w:pPr>
    </w:p>
    <w:tbl>
      <w:tblPr>
        <w:tblStyle w:val="Tablaconcuadrcula"/>
        <w:tblW w:w="0" w:type="auto"/>
        <w:tblInd w:w="-2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365"/>
      </w:tblGrid>
      <w:tr w:rsidR="00DA1615" w14:paraId="5053D944" w14:textId="77777777" w:rsidTr="00124582">
        <w:trPr>
          <w:trHeight w:val="440"/>
        </w:trPr>
        <w:tc>
          <w:tcPr>
            <w:tcW w:w="10365" w:type="dxa"/>
            <w:vAlign w:val="center"/>
          </w:tcPr>
          <w:p w14:paraId="69006C9E" w14:textId="34FDE190" w:rsidR="00DA1615" w:rsidRPr="00BF2EA6" w:rsidRDefault="00DA1615" w:rsidP="00DA1615">
            <w:pPr>
              <w:rPr>
                <w:b/>
                <w:color w:val="1F4E79" w:themeColor="accent1" w:themeShade="80"/>
                <w:sz w:val="28"/>
                <w:szCs w:val="28"/>
              </w:rPr>
            </w:pPr>
            <w:r>
              <w:rPr>
                <w:b/>
                <w:color w:val="1F4E79" w:themeColor="accent1" w:themeShade="80"/>
                <w:sz w:val="28"/>
                <w:szCs w:val="28"/>
              </w:rPr>
              <w:t>1</w:t>
            </w:r>
            <w:r w:rsidRPr="00874D16">
              <w:rPr>
                <w:b/>
                <w:color w:val="1F4E79" w:themeColor="accent1" w:themeShade="80"/>
                <w:sz w:val="28"/>
                <w:szCs w:val="28"/>
              </w:rPr>
              <w:t xml:space="preserve">. </w:t>
            </w:r>
            <w:r>
              <w:rPr>
                <w:b/>
                <w:color w:val="1F4E79" w:themeColor="accent1" w:themeShade="80"/>
                <w:sz w:val="28"/>
                <w:szCs w:val="28"/>
              </w:rPr>
              <w:t>Definición del Proyecto APT</w:t>
            </w:r>
          </w:p>
        </w:tc>
      </w:tr>
      <w:tr w:rsidR="00DA1615" w14:paraId="3F1D7CA0" w14:textId="77777777" w:rsidTr="00124582">
        <w:trPr>
          <w:trHeight w:val="800"/>
        </w:trPr>
        <w:tc>
          <w:tcPr>
            <w:tcW w:w="10365" w:type="dxa"/>
            <w:shd w:val="clear" w:color="auto" w:fill="DEEAF6" w:themeFill="accent1" w:themeFillTint="33"/>
            <w:vAlign w:val="center"/>
          </w:tcPr>
          <w:p w14:paraId="3BC2E6D0" w14:textId="6986A4FF" w:rsidR="00DA1615" w:rsidRPr="00DA1615" w:rsidRDefault="00DA1615" w:rsidP="00DA1615">
            <w:pPr>
              <w:pStyle w:val="Piedepgina"/>
              <w:jc w:val="both"/>
              <w:rPr>
                <w:rFonts w:ascii="Calibri" w:hAnsi="Calibri"/>
                <w:color w:val="1F4E79" w:themeColor="accent1" w:themeShade="80"/>
              </w:rPr>
            </w:pPr>
            <w:r w:rsidRPr="00DA1615">
              <w:rPr>
                <w:rFonts w:ascii="Calibri" w:hAnsi="Calibri"/>
                <w:color w:val="1F4E79" w:themeColor="accent1" w:themeShade="80"/>
              </w:rPr>
              <w:t xml:space="preserve">A continuación, encontrarás distintos campos que deberás completar con la información solicitada. </w:t>
            </w:r>
          </w:p>
        </w:tc>
      </w:tr>
    </w:tbl>
    <w:p w14:paraId="2AECB9A5" w14:textId="77777777" w:rsidR="00DA1615" w:rsidRDefault="00DA1615" w:rsidP="00F51F28">
      <w:pPr>
        <w:spacing w:after="0" w:line="240" w:lineRule="auto"/>
        <w:rPr>
          <w:rFonts w:cs="Calibri Light"/>
          <w:color w:val="595959" w:themeColor="text1" w:themeTint="A6"/>
          <w:sz w:val="24"/>
          <w:szCs w:val="24"/>
          <w:lang w:val="es-ES"/>
        </w:rPr>
      </w:pPr>
    </w:p>
    <w:p w14:paraId="4DFF50B8" w14:textId="77777777" w:rsidR="00DA1615" w:rsidRDefault="00DA1615" w:rsidP="00F51F28">
      <w:pPr>
        <w:spacing w:after="0" w:line="240" w:lineRule="auto"/>
        <w:rPr>
          <w:rFonts w:cs="Calibri Light"/>
          <w:color w:val="595959" w:themeColor="text1" w:themeTint="A6"/>
          <w:sz w:val="24"/>
          <w:szCs w:val="24"/>
          <w:lang w:val="es-ES"/>
        </w:rPr>
      </w:pPr>
    </w:p>
    <w:tbl>
      <w:tblPr>
        <w:tblStyle w:val="Tablaconcuadrcula"/>
        <w:tblW w:w="0" w:type="auto"/>
        <w:tblInd w:w="-2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11"/>
        <w:gridCol w:w="7954"/>
      </w:tblGrid>
      <w:tr w:rsidR="00DA1615" w14:paraId="6AE67C57" w14:textId="77777777" w:rsidTr="00124582">
        <w:tc>
          <w:tcPr>
            <w:tcW w:w="2411" w:type="dxa"/>
            <w:vAlign w:val="center"/>
          </w:tcPr>
          <w:p w14:paraId="569AC0B0" w14:textId="77777777" w:rsidR="00DA1615" w:rsidRPr="00CA22A9" w:rsidRDefault="00DA1615" w:rsidP="00885110">
            <w:pPr>
              <w:rPr>
                <w:rFonts w:ascii="Calibri" w:hAnsi="Calibri"/>
                <w:color w:val="1F4E79" w:themeColor="accent1" w:themeShade="80"/>
              </w:rPr>
            </w:pPr>
            <w:r>
              <w:rPr>
                <w:rFonts w:ascii="Calibri" w:hAnsi="Calibri"/>
                <w:color w:val="1F4E79" w:themeColor="accent1" w:themeShade="80"/>
              </w:rPr>
              <w:t>Resumen</w:t>
            </w:r>
            <w:r w:rsidRPr="006608A6">
              <w:rPr>
                <w:rFonts w:ascii="Calibri" w:hAnsi="Calibri"/>
                <w:color w:val="1F4E79" w:themeColor="accent1" w:themeShade="80"/>
              </w:rPr>
              <w:t xml:space="preserve"> de</w:t>
            </w:r>
            <w:r>
              <w:rPr>
                <w:rFonts w:ascii="Calibri" w:hAnsi="Calibri"/>
                <w:color w:val="1F4E79" w:themeColor="accent1" w:themeShade="80"/>
              </w:rPr>
              <w:t xml:space="preserve"> avance proyecto APT</w:t>
            </w:r>
          </w:p>
        </w:tc>
        <w:tc>
          <w:tcPr>
            <w:tcW w:w="7954" w:type="dxa"/>
          </w:tcPr>
          <w:p w14:paraId="4B1B2DB7" w14:textId="3B59026F" w:rsidR="00DA1615" w:rsidRDefault="00DA1615" w:rsidP="0088511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p>
          <w:p w14:paraId="6CB5919B" w14:textId="60BF32CA" w:rsidR="00DA1615" w:rsidRDefault="00DA1615" w:rsidP="0088511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que hayas realizado ajustes a los objetivos o </w:t>
            </w:r>
            <w:r w:rsidR="00124582">
              <w:rPr>
                <w:rFonts w:ascii="Calibri" w:hAnsi="Calibri" w:cs="Arial"/>
                <w:i/>
                <w:color w:val="548DD4"/>
                <w:sz w:val="20"/>
                <w:szCs w:val="20"/>
                <w:lang w:eastAsia="es-CL"/>
              </w:rPr>
              <w:t>metodología, debes</w:t>
            </w:r>
            <w:r>
              <w:rPr>
                <w:rFonts w:ascii="Calibri" w:hAnsi="Calibri" w:cs="Arial"/>
                <w:i/>
                <w:color w:val="548DD4"/>
                <w:sz w:val="20"/>
                <w:szCs w:val="20"/>
                <w:lang w:eastAsia="es-CL"/>
              </w:rPr>
              <w:t xml:space="preserve"> incluir dichos apartados nuevamente en este informe, señalando cuáles son dichos ajustes.</w:t>
            </w:r>
          </w:p>
          <w:p w14:paraId="220C60C0" w14:textId="77777777" w:rsidR="0031694A" w:rsidRDefault="0031694A" w:rsidP="00885110">
            <w:pPr>
              <w:jc w:val="both"/>
              <w:rPr>
                <w:rFonts w:ascii="Calibri" w:hAnsi="Calibri" w:cs="Arial"/>
                <w:i/>
                <w:color w:val="548DD4"/>
                <w:sz w:val="20"/>
                <w:szCs w:val="20"/>
                <w:lang w:eastAsia="es-CL"/>
              </w:rPr>
            </w:pPr>
          </w:p>
          <w:p w14:paraId="3CF328F1" w14:textId="0DF67FC7" w:rsidR="0031694A" w:rsidRDefault="002004E8" w:rsidP="00885110">
            <w:pPr>
              <w:jc w:val="both"/>
              <w:rPr>
                <w:rFonts w:ascii="Calibri" w:hAnsi="Calibri" w:cs="Arial"/>
                <w:i/>
                <w:color w:val="548DD4"/>
                <w:sz w:val="20"/>
                <w:szCs w:val="20"/>
                <w:lang w:eastAsia="es-CL"/>
              </w:rPr>
            </w:pPr>
            <w:ins w:id="40" w:author="Felipe David Tripayante Candia" w:date="2025-05-18T21:15:00Z">
              <w:r>
                <w:t xml:space="preserve">Logramos desarrollar la aplicación </w:t>
              </w:r>
            </w:ins>
            <w:ins w:id="41" w:author="Felipe David Tripayante Candia" w:date="2025-05-18T21:18:00Z">
              <w:r>
                <w:t>de acuerdo con</w:t>
              </w:r>
            </w:ins>
            <w:ins w:id="42" w:author="Felipe David Tripayante Candia" w:date="2025-05-18T21:15:00Z">
              <w:r>
                <w:t xml:space="preserve"> las funcionalidades </w:t>
              </w:r>
            </w:ins>
            <w:ins w:id="43" w:author="Felipe David Tripayante Candia" w:date="2025-05-18T21:17:00Z">
              <w:r>
                <w:t xml:space="preserve">declaradas en el origen del proyecto y </w:t>
              </w:r>
            </w:ins>
            <w:ins w:id="44" w:author="Felipe David Tripayante Candia" w:date="2025-05-18T21:18:00Z">
              <w:r>
                <w:t>de acuerdo con los tiempos calculados. No se presentan cambios en los alcances del proyecto, por lo que no se han hecho ajuste d tiempo.</w:t>
              </w:r>
            </w:ins>
          </w:p>
          <w:p w14:paraId="7766B7FB" w14:textId="77777777" w:rsidR="0031694A" w:rsidRDefault="0031694A" w:rsidP="00885110">
            <w:pPr>
              <w:jc w:val="both"/>
              <w:rPr>
                <w:rFonts w:ascii="Calibri" w:hAnsi="Calibri" w:cs="Arial"/>
                <w:i/>
                <w:color w:val="548DD4"/>
                <w:sz w:val="20"/>
                <w:szCs w:val="20"/>
                <w:lang w:eastAsia="es-CL"/>
              </w:rPr>
            </w:pPr>
          </w:p>
          <w:p w14:paraId="0C9FD622" w14:textId="77777777" w:rsidR="00DA1615" w:rsidRPr="00711C16" w:rsidRDefault="00DA1615" w:rsidP="00885110">
            <w:pPr>
              <w:jc w:val="both"/>
              <w:rPr>
                <w:rFonts w:ascii="Calibri" w:hAnsi="Calibri" w:cs="Arial"/>
                <w:i/>
                <w:color w:val="548DD4"/>
                <w:sz w:val="20"/>
                <w:szCs w:val="20"/>
                <w:lang w:eastAsia="es-CL"/>
              </w:rPr>
            </w:pPr>
          </w:p>
        </w:tc>
      </w:tr>
      <w:tr w:rsidR="00DA1615" w14:paraId="4074E7FC" w14:textId="77777777" w:rsidTr="00124582">
        <w:trPr>
          <w:trHeight w:val="1247"/>
        </w:trPr>
        <w:tc>
          <w:tcPr>
            <w:tcW w:w="2411" w:type="dxa"/>
            <w:vAlign w:val="center"/>
          </w:tcPr>
          <w:p w14:paraId="273CF2F8" w14:textId="77777777" w:rsidR="00DA1615" w:rsidRPr="00CA22A9" w:rsidRDefault="00DA1615" w:rsidP="00885110">
            <w:pPr>
              <w:rPr>
                <w:rFonts w:ascii="Calibri" w:hAnsi="Calibri"/>
                <w:color w:val="1F4E79" w:themeColor="accent1" w:themeShade="80"/>
              </w:rPr>
            </w:pPr>
            <w:r>
              <w:rPr>
                <w:rFonts w:ascii="Calibri" w:hAnsi="Calibri"/>
                <w:color w:val="1F4E79" w:themeColor="accent1" w:themeShade="80"/>
              </w:rPr>
              <w:t>Objetivos</w:t>
            </w:r>
          </w:p>
        </w:tc>
        <w:tc>
          <w:tcPr>
            <w:tcW w:w="7954" w:type="dxa"/>
            <w:vAlign w:val="center"/>
          </w:tcPr>
          <w:p w14:paraId="0B36400F" w14:textId="70598F5E" w:rsidR="002004E8" w:rsidRDefault="002004E8" w:rsidP="002004E8">
            <w:pPr>
              <w:spacing w:before="280" w:line="259" w:lineRule="auto"/>
              <w:rPr>
                <w:ins w:id="45" w:author="Felipe David Tripayante Candia" w:date="2025-05-18T21:14:00Z"/>
              </w:rPr>
            </w:pPr>
            <w:ins w:id="46" w:author="Felipe David Tripayante Candia" w:date="2025-05-18T21:14:00Z">
              <w:r>
                <w:t xml:space="preserve">El objetivo general del proyecto </w:t>
              </w:r>
              <w:r>
                <w:t xml:space="preserve">y que es el mismo declarado en documento anterior </w:t>
              </w:r>
              <w:r>
                <w:t xml:space="preserve">es desarrollar y presentar una aplicación funcional web basada en Python que nos ayude a gestionar las finanzas personales de manera eficiente a través de un dashboard y métricas intuitivas. Poniendo en práctica los conocimientos adquiridos en la carrera y donde aplicaremos no solo habilidades técnicas sino también de resolución de problemas, habilidades bandas, etc. </w:t>
              </w:r>
            </w:ins>
          </w:p>
          <w:p w14:paraId="6841D428" w14:textId="31EA7925" w:rsidR="00DA1615" w:rsidRPr="002004E8" w:rsidRDefault="00DA1615" w:rsidP="00885110">
            <w:pPr>
              <w:jc w:val="both"/>
              <w:rPr>
                <w:rFonts w:ascii="Calibri" w:eastAsia="Calibri" w:hAnsi="Calibri" w:cs="Calibri"/>
                <w:lang w:eastAsia="es-CL"/>
              </w:rPr>
            </w:pPr>
            <w:del w:id="47" w:author="Felipe David Tripayante Candia" w:date="2025-05-18T21:14:00Z">
              <w:r w:rsidRPr="002004E8" w:rsidDel="002004E8">
                <w:rPr>
                  <w:rFonts w:ascii="Calibri" w:eastAsia="Calibri" w:hAnsi="Calibri" w:cs="Calibri"/>
                  <w:lang w:eastAsia="es-CL"/>
                </w:rPr>
                <w:delText>Opcional en caso de ajuste</w:delText>
              </w:r>
            </w:del>
          </w:p>
        </w:tc>
      </w:tr>
      <w:tr w:rsidR="00DA1615" w14:paraId="7A2150E2" w14:textId="77777777" w:rsidTr="00124582">
        <w:trPr>
          <w:trHeight w:val="1393"/>
        </w:trPr>
        <w:tc>
          <w:tcPr>
            <w:tcW w:w="2411" w:type="dxa"/>
            <w:vAlign w:val="center"/>
          </w:tcPr>
          <w:p w14:paraId="5FF48623" w14:textId="77777777" w:rsidR="00DA1615" w:rsidRPr="00CA22A9" w:rsidRDefault="00DA1615" w:rsidP="00885110">
            <w:pPr>
              <w:rPr>
                <w:rFonts w:ascii="Calibri" w:hAnsi="Calibri"/>
                <w:color w:val="1F4E79" w:themeColor="accent1" w:themeShade="80"/>
              </w:rPr>
            </w:pPr>
            <w:r>
              <w:rPr>
                <w:rFonts w:ascii="Calibri" w:hAnsi="Calibri"/>
                <w:color w:val="1F4E79" w:themeColor="accent1" w:themeShade="80"/>
              </w:rPr>
              <w:t>Metodología</w:t>
            </w:r>
          </w:p>
        </w:tc>
        <w:tc>
          <w:tcPr>
            <w:tcW w:w="7954" w:type="dxa"/>
            <w:vAlign w:val="center"/>
          </w:tcPr>
          <w:p w14:paraId="42CAD384" w14:textId="5C04C5AB" w:rsidR="00DA1615" w:rsidRPr="00711C16" w:rsidRDefault="0031694A" w:rsidP="00885110">
            <w:pPr>
              <w:jc w:val="both"/>
              <w:rPr>
                <w:rFonts w:ascii="Calibri" w:hAnsi="Calibri" w:cs="Arial"/>
                <w:i/>
                <w:color w:val="548DD4"/>
                <w:sz w:val="20"/>
                <w:szCs w:val="20"/>
                <w:lang w:eastAsia="es-CL"/>
              </w:rPr>
            </w:pPr>
            <w:r w:rsidRPr="002004E8">
              <w:rPr>
                <w:rFonts w:ascii="Calibri" w:eastAsia="Calibri" w:hAnsi="Calibri" w:cs="Calibri"/>
                <w:lang w:eastAsia="es-CL"/>
              </w:rPr>
              <w:t xml:space="preserve">Continuamos </w:t>
            </w:r>
            <w:r w:rsidR="002004E8" w:rsidRPr="002004E8">
              <w:rPr>
                <w:rFonts w:ascii="Calibri" w:eastAsia="Calibri" w:hAnsi="Calibri" w:cs="Calibri"/>
                <w:lang w:eastAsia="es-CL"/>
              </w:rPr>
              <w:t xml:space="preserve">utilizando la metodología </w:t>
            </w:r>
            <w:del w:id="48" w:author="Felipe David Tripayante Candia" w:date="2025-05-18T21:21:00Z">
              <w:r w:rsidR="002004E8" w:rsidRPr="002004E8" w:rsidDel="002004E8">
                <w:rPr>
                  <w:rFonts w:ascii="Calibri" w:eastAsia="Calibri" w:hAnsi="Calibri" w:cs="Calibri"/>
                  <w:lang w:eastAsia="es-CL"/>
                </w:rPr>
                <w:delText>de</w:delText>
              </w:r>
              <w:r w:rsidR="002004E8" w:rsidDel="002004E8">
                <w:rPr>
                  <w:rFonts w:ascii="Calibri" w:hAnsi="Calibri" w:cs="Arial"/>
                  <w:i/>
                  <w:color w:val="548DD4"/>
                  <w:sz w:val="20"/>
                  <w:szCs w:val="20"/>
                  <w:lang w:eastAsia="es-CL"/>
                </w:rPr>
                <w:delText xml:space="preserve"> </w:delText>
              </w:r>
            </w:del>
            <w:ins w:id="49" w:author="Felipe David Tripayante Candia" w:date="2025-05-18T21:21:00Z">
              <w:r w:rsidR="002004E8">
                <w:rPr>
                  <w:rFonts w:ascii="Calibri" w:eastAsia="Calibri" w:hAnsi="Calibri" w:cs="Calibri"/>
                  <w:lang w:eastAsia="es-CL"/>
                </w:rPr>
                <w:t>tradicional de</w:t>
              </w:r>
              <w:r w:rsidR="002004E8">
                <w:rPr>
                  <w:rFonts w:ascii="Calibri" w:hAnsi="Calibri" w:cs="Arial"/>
                  <w:i/>
                  <w:color w:val="548DD4"/>
                  <w:sz w:val="20"/>
                  <w:szCs w:val="20"/>
                  <w:lang w:eastAsia="es-CL"/>
                </w:rPr>
                <w:t xml:space="preserve"> </w:t>
              </w:r>
            </w:ins>
            <w:r w:rsidR="002004E8" w:rsidRPr="002004E8">
              <w:rPr>
                <w:rFonts w:ascii="Calibri" w:eastAsia="Calibri" w:hAnsi="Calibri" w:cs="Calibri"/>
                <w:lang w:eastAsia="es-CL"/>
              </w:rPr>
              <w:t>cascada</w:t>
            </w:r>
            <w:r w:rsidR="002004E8">
              <w:rPr>
                <w:rFonts w:ascii="Calibri" w:hAnsi="Calibri" w:cs="Arial"/>
                <w:i/>
                <w:color w:val="548DD4"/>
                <w:sz w:val="20"/>
                <w:szCs w:val="20"/>
                <w:lang w:eastAsia="es-CL"/>
              </w:rPr>
              <w:t>.</w:t>
            </w:r>
          </w:p>
        </w:tc>
      </w:tr>
      <w:tr w:rsidR="00DA1615" w14:paraId="4EAC1BEF" w14:textId="77777777" w:rsidTr="00124582">
        <w:trPr>
          <w:trHeight w:val="3098"/>
        </w:trPr>
        <w:tc>
          <w:tcPr>
            <w:tcW w:w="2411" w:type="dxa"/>
            <w:vAlign w:val="center"/>
          </w:tcPr>
          <w:p w14:paraId="6B28D773" w14:textId="77777777" w:rsidR="00DA1615" w:rsidRPr="00CA22A9" w:rsidRDefault="00DA1615" w:rsidP="00885110">
            <w:pPr>
              <w:rPr>
                <w:rFonts w:ascii="Calibri" w:hAnsi="Calibri"/>
                <w:color w:val="1F4E79" w:themeColor="accent1" w:themeShade="80"/>
              </w:rPr>
            </w:pPr>
            <w:r>
              <w:rPr>
                <w:rFonts w:ascii="Calibri" w:hAnsi="Calibri"/>
                <w:color w:val="1F4E79" w:themeColor="accent1" w:themeShade="80"/>
              </w:rPr>
              <w:lastRenderedPageBreak/>
              <w:t>Evidencias de avance</w:t>
            </w:r>
          </w:p>
        </w:tc>
        <w:tc>
          <w:tcPr>
            <w:tcW w:w="7954" w:type="dxa"/>
            <w:vAlign w:val="center"/>
          </w:tcPr>
          <w:p w14:paraId="18DE3F9B" w14:textId="77777777" w:rsidR="00DA1615" w:rsidRDefault="00DA1615" w:rsidP="00885110">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presentarás en este informe de avance y justifica p</w:t>
            </w:r>
            <w:r w:rsidRPr="006906DA">
              <w:rPr>
                <w:rFonts w:ascii="Calibri" w:hAnsi="Calibri" w:cs="Arial"/>
                <w:i/>
                <w:color w:val="548DD4"/>
                <w:sz w:val="20"/>
                <w:szCs w:val="20"/>
                <w:lang w:eastAsia="es-CL"/>
              </w:rPr>
              <w:t>or qué 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avance del proyecto.</w:t>
            </w:r>
          </w:p>
          <w:p w14:paraId="213AD548" w14:textId="77777777" w:rsidR="00DA1615" w:rsidRDefault="00DA1615" w:rsidP="00885110">
            <w:pPr>
              <w:jc w:val="both"/>
              <w:rPr>
                <w:rFonts w:ascii="Calibri" w:hAnsi="Calibri" w:cs="Arial"/>
                <w:i/>
                <w:color w:val="548DD4"/>
                <w:sz w:val="20"/>
                <w:szCs w:val="20"/>
                <w:lang w:eastAsia="es-CL"/>
              </w:rPr>
            </w:pPr>
          </w:p>
          <w:p w14:paraId="6914F8EE" w14:textId="77777777" w:rsidR="00DA1615" w:rsidRDefault="00DA1615" w:rsidP="0088511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649EB121" w14:textId="77777777" w:rsidR="00DA1615" w:rsidRDefault="00DA1615" w:rsidP="00885110">
            <w:pPr>
              <w:jc w:val="both"/>
              <w:rPr>
                <w:rFonts w:ascii="Calibri" w:hAnsi="Calibri" w:cs="Arial"/>
                <w:b/>
                <w:i/>
                <w:color w:val="548DD4"/>
                <w:sz w:val="20"/>
                <w:szCs w:val="20"/>
                <w:lang w:eastAsia="es-CL"/>
              </w:rPr>
            </w:pPr>
          </w:p>
          <w:p w14:paraId="36FE23B1" w14:textId="77777777" w:rsidR="00DA1615" w:rsidRPr="00A370C8" w:rsidRDefault="00DA1615" w:rsidP="00885110">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r w:rsidR="00DA1615" w14:paraId="6A956237" w14:textId="77777777" w:rsidTr="00124582">
        <w:trPr>
          <w:trHeight w:val="440"/>
        </w:trPr>
        <w:tc>
          <w:tcPr>
            <w:tcW w:w="10365" w:type="dxa"/>
            <w:gridSpan w:val="2"/>
            <w:vAlign w:val="center"/>
          </w:tcPr>
          <w:p w14:paraId="63E1DAD7" w14:textId="702196FA" w:rsidR="00DA1615" w:rsidRPr="00BF2EA6" w:rsidRDefault="00F51F28" w:rsidP="00DA1615">
            <w:pPr>
              <w:rPr>
                <w:b/>
                <w:color w:val="1F4E79" w:themeColor="accent1" w:themeShade="80"/>
                <w:sz w:val="28"/>
                <w:szCs w:val="28"/>
              </w:rPr>
            </w:pPr>
            <w:r>
              <w:rPr>
                <w:rFonts w:cs="Calibri Light"/>
                <w:color w:val="595959" w:themeColor="text1" w:themeTint="A6"/>
                <w:sz w:val="24"/>
                <w:szCs w:val="24"/>
                <w:lang w:val="es-ES"/>
              </w:rPr>
              <w:br w:type="page"/>
            </w:r>
            <w:r w:rsidR="00DA1615">
              <w:rPr>
                <w:b/>
                <w:color w:val="1F4E79" w:themeColor="accent1" w:themeShade="80"/>
                <w:sz w:val="28"/>
                <w:szCs w:val="28"/>
              </w:rPr>
              <w:t>2</w:t>
            </w:r>
            <w:r w:rsidR="00DA1615" w:rsidRPr="00874D16">
              <w:rPr>
                <w:b/>
                <w:color w:val="1F4E79" w:themeColor="accent1" w:themeShade="80"/>
                <w:sz w:val="28"/>
                <w:szCs w:val="28"/>
              </w:rPr>
              <w:t xml:space="preserve">. </w:t>
            </w:r>
            <w:r w:rsidR="00DA1615">
              <w:rPr>
                <w:b/>
                <w:color w:val="1F4E79" w:themeColor="accent1" w:themeShade="80"/>
                <w:sz w:val="28"/>
                <w:szCs w:val="28"/>
              </w:rPr>
              <w:t xml:space="preserve">Monitoreo del Plan de Trabajo </w:t>
            </w:r>
          </w:p>
        </w:tc>
      </w:tr>
      <w:tr w:rsidR="00DA1615" w14:paraId="2ADDABB6" w14:textId="77777777" w:rsidTr="00124582">
        <w:trPr>
          <w:trHeight w:val="800"/>
        </w:trPr>
        <w:tc>
          <w:tcPr>
            <w:tcW w:w="10365" w:type="dxa"/>
            <w:gridSpan w:val="2"/>
            <w:shd w:val="clear" w:color="auto" w:fill="DEEAF6" w:themeFill="accent1" w:themeFillTint="33"/>
            <w:vAlign w:val="center"/>
          </w:tcPr>
          <w:p w14:paraId="7FE5B856" w14:textId="5A203A57" w:rsidR="00DA1615" w:rsidRPr="00DA1615" w:rsidRDefault="00DA1615" w:rsidP="00DA1615">
            <w:pPr>
              <w:jc w:val="both"/>
              <w:rPr>
                <w:rFonts w:ascii="Calibri" w:hAnsi="Calibri"/>
                <w:color w:val="1F4E79" w:themeColor="accent1" w:themeShade="80"/>
              </w:rPr>
            </w:pPr>
            <w:r w:rsidRPr="00DA1615">
              <w:rPr>
                <w:rFonts w:ascii="Calibri" w:hAnsi="Calibri"/>
                <w:color w:val="1F4E79" w:themeColor="accent1" w:themeShade="80"/>
              </w:rPr>
              <w:t>Examina cuidadosamente tu plan de trabajo, enfocándote especialmente en la columna de monitoreo y ajustes, para responder la siguiente pregunta.</w:t>
            </w:r>
          </w:p>
        </w:tc>
      </w:tr>
    </w:tbl>
    <w:p w14:paraId="15113152" w14:textId="77777777" w:rsidR="00DA1615" w:rsidRDefault="00DA1615" w:rsidP="00DA1615">
      <w:pPr>
        <w:spacing w:after="0" w:line="240" w:lineRule="auto"/>
        <w:rPr>
          <w:rFonts w:cs="Calibri Light"/>
          <w:color w:val="595959" w:themeColor="text1" w:themeTint="A6"/>
          <w:sz w:val="24"/>
          <w:szCs w:val="24"/>
          <w:lang w:val="es-ES"/>
        </w:rPr>
      </w:pPr>
    </w:p>
    <w:p w14:paraId="00670E89" w14:textId="77777777" w:rsidR="00B27207" w:rsidRDefault="00B27207" w:rsidP="00DA1615">
      <w:pPr>
        <w:spacing w:after="0" w:line="240" w:lineRule="auto"/>
        <w:rPr>
          <w:rFonts w:cs="Calibri Light"/>
          <w:color w:val="595959" w:themeColor="text1" w:themeTint="A6"/>
          <w:sz w:val="24"/>
          <w:szCs w:val="24"/>
          <w:lang w:val="es-ES"/>
        </w:rPr>
      </w:pPr>
    </w:p>
    <w:p w14:paraId="23882D3F" w14:textId="77777777" w:rsidR="00B27207" w:rsidRDefault="00B27207" w:rsidP="00DA1615">
      <w:pPr>
        <w:spacing w:after="0" w:line="240" w:lineRule="auto"/>
        <w:rPr>
          <w:rFonts w:cs="Calibri Light"/>
          <w:color w:val="595959" w:themeColor="text1" w:themeTint="A6"/>
          <w:sz w:val="24"/>
          <w:szCs w:val="24"/>
          <w:lang w:val="es-ES"/>
        </w:rPr>
      </w:pPr>
    </w:p>
    <w:p w14:paraId="4F9DE636" w14:textId="77777777" w:rsidR="00DA1615" w:rsidRDefault="00DA1615" w:rsidP="00DA1615">
      <w:pPr>
        <w:spacing w:after="0" w:line="240" w:lineRule="auto"/>
        <w:rPr>
          <w:rFonts w:cs="Calibri Light"/>
          <w:color w:val="595959" w:themeColor="text1" w:themeTint="A6"/>
          <w:sz w:val="24"/>
          <w:szCs w:val="24"/>
          <w:lang w:val="es-ES"/>
        </w:rPr>
      </w:pPr>
    </w:p>
    <w:p w14:paraId="17B471ED" w14:textId="77777777" w:rsidR="005E2543" w:rsidRDefault="005E2543" w:rsidP="00F51F28">
      <w:pPr>
        <w:rPr>
          <w:rFonts w:cs="Calibri Light"/>
          <w:color w:val="595959" w:themeColor="text1" w:themeTint="A6"/>
          <w:sz w:val="24"/>
          <w:szCs w:val="24"/>
          <w:lang w:val="es-ES"/>
        </w:rPr>
      </w:pPr>
    </w:p>
    <w:p w14:paraId="008351EA" w14:textId="77777777" w:rsidR="005E2543" w:rsidRDefault="005E2543" w:rsidP="00F51F28">
      <w:pPr>
        <w:rPr>
          <w:rFonts w:cs="Calibri Light"/>
          <w:color w:val="595959" w:themeColor="text1" w:themeTint="A6"/>
          <w:sz w:val="24"/>
          <w:szCs w:val="24"/>
          <w:lang w:val="es-ES"/>
        </w:rPr>
      </w:pPr>
    </w:p>
    <w:p w14:paraId="48EA360E" w14:textId="77777777" w:rsidR="005E2543" w:rsidRDefault="005E2543" w:rsidP="00F51F28">
      <w:pPr>
        <w:rPr>
          <w:rFonts w:cs="Calibri Light"/>
          <w:color w:val="595959" w:themeColor="text1" w:themeTint="A6"/>
          <w:sz w:val="24"/>
          <w:szCs w:val="24"/>
          <w:lang w:val="es-ES"/>
        </w:rPr>
      </w:pPr>
    </w:p>
    <w:p w14:paraId="5C288BD4" w14:textId="77777777" w:rsidR="005E2543" w:rsidRDefault="005E2543" w:rsidP="00F51F28">
      <w:pPr>
        <w:rPr>
          <w:rFonts w:cs="Calibri Light"/>
          <w:color w:val="595959" w:themeColor="text1" w:themeTint="A6"/>
          <w:sz w:val="24"/>
          <w:szCs w:val="24"/>
          <w:lang w:val="es-ES"/>
        </w:rPr>
      </w:pPr>
    </w:p>
    <w:p w14:paraId="1A893A08" w14:textId="77777777" w:rsidR="005E2543" w:rsidRDefault="005E2543" w:rsidP="00F51F28">
      <w:pPr>
        <w:rPr>
          <w:rFonts w:cs="Calibri Light"/>
          <w:color w:val="595959" w:themeColor="text1" w:themeTint="A6"/>
          <w:sz w:val="24"/>
          <w:szCs w:val="24"/>
          <w:lang w:val="es-ES"/>
        </w:rPr>
      </w:pPr>
    </w:p>
    <w:p w14:paraId="1D83FB9B" w14:textId="77777777" w:rsidR="005E2543" w:rsidRDefault="005E2543" w:rsidP="00F51F28">
      <w:pPr>
        <w:rPr>
          <w:rFonts w:cs="Calibri Light"/>
          <w:color w:val="595959" w:themeColor="text1" w:themeTint="A6"/>
          <w:sz w:val="24"/>
          <w:szCs w:val="24"/>
          <w:lang w:val="es-ES"/>
        </w:rPr>
      </w:pPr>
    </w:p>
    <w:p w14:paraId="6B5833B6" w14:textId="77777777" w:rsidR="005E2543" w:rsidRDefault="005E2543" w:rsidP="00F51F28">
      <w:pPr>
        <w:rPr>
          <w:rFonts w:cs="Calibri Light"/>
          <w:color w:val="595959" w:themeColor="text1" w:themeTint="A6"/>
          <w:sz w:val="24"/>
          <w:szCs w:val="24"/>
          <w:lang w:val="es-ES"/>
        </w:rPr>
      </w:pPr>
    </w:p>
    <w:p w14:paraId="31C4B51E" w14:textId="77777777" w:rsidR="005E2543" w:rsidRDefault="005E2543" w:rsidP="00F51F28">
      <w:pPr>
        <w:rPr>
          <w:rFonts w:cs="Calibri Light"/>
          <w:color w:val="595959" w:themeColor="text1" w:themeTint="A6"/>
          <w:sz w:val="24"/>
          <w:szCs w:val="24"/>
          <w:lang w:val="es-ES"/>
        </w:rPr>
      </w:pPr>
    </w:p>
    <w:p w14:paraId="62651E3B" w14:textId="77777777" w:rsidR="005E2543" w:rsidRDefault="005E2543" w:rsidP="00F51F28">
      <w:pPr>
        <w:rPr>
          <w:rFonts w:cs="Calibri Light"/>
          <w:color w:val="595959" w:themeColor="text1" w:themeTint="A6"/>
          <w:sz w:val="24"/>
          <w:szCs w:val="24"/>
          <w:lang w:val="es-ES"/>
        </w:rPr>
      </w:pPr>
    </w:p>
    <w:p w14:paraId="737B2A6D" w14:textId="1133A2E5" w:rsidR="00F51F28" w:rsidRDefault="00F51F28" w:rsidP="00F51F28">
      <w:pPr>
        <w:rPr>
          <w:rFonts w:cs="Calibri Light"/>
          <w:color w:val="595959" w:themeColor="text1" w:themeTint="A6"/>
          <w:sz w:val="24"/>
          <w:szCs w:val="24"/>
          <w:lang w:val="es-ES"/>
        </w:rPr>
      </w:pPr>
    </w:p>
    <w:tbl>
      <w:tblPr>
        <w:tblStyle w:val="Tablaconcuadrcula"/>
        <w:tblpPr w:leftFromText="180" w:rightFromText="180" w:vertAnchor="page" w:horzAnchor="margin" w:tblpXSpec="center" w:tblpY="3541"/>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29"/>
        <w:gridCol w:w="1329"/>
        <w:gridCol w:w="1329"/>
        <w:gridCol w:w="1329"/>
        <w:gridCol w:w="1329"/>
        <w:gridCol w:w="1329"/>
        <w:gridCol w:w="1325"/>
        <w:tblGridChange w:id="50">
          <w:tblGrid>
            <w:gridCol w:w="1328"/>
            <w:gridCol w:w="1329"/>
            <w:gridCol w:w="1329"/>
            <w:gridCol w:w="1329"/>
            <w:gridCol w:w="1329"/>
            <w:gridCol w:w="1329"/>
            <w:gridCol w:w="1329"/>
            <w:gridCol w:w="1325"/>
          </w:tblGrid>
        </w:tblGridChange>
      </w:tblGrid>
      <w:tr w:rsidR="00F51F28" w:rsidRPr="006E3B0D" w14:paraId="3ECE4927" w14:textId="77777777" w:rsidTr="00AB5C24">
        <w:trPr>
          <w:trHeight w:val="415"/>
        </w:trPr>
        <w:tc>
          <w:tcPr>
            <w:tcW w:w="10627" w:type="dxa"/>
            <w:gridSpan w:val="8"/>
            <w:vAlign w:val="center"/>
          </w:tcPr>
          <w:p w14:paraId="5717957A"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lastRenderedPageBreak/>
              <w:t>Plan de Trabajo</w:t>
            </w:r>
          </w:p>
        </w:tc>
      </w:tr>
      <w:tr w:rsidR="00F51F28" w:rsidRPr="006E3B0D" w14:paraId="5C6F6BD9" w14:textId="77777777" w:rsidTr="00AB5C24">
        <w:trPr>
          <w:trHeight w:val="705"/>
        </w:trPr>
        <w:tc>
          <w:tcPr>
            <w:tcW w:w="1328" w:type="dxa"/>
            <w:vAlign w:val="center"/>
          </w:tcPr>
          <w:p w14:paraId="0AD94339" w14:textId="77777777" w:rsidR="00F51F28" w:rsidRPr="006E3B0D" w:rsidRDefault="00F51F28" w:rsidP="00F51F28">
            <w:pPr>
              <w:jc w:val="center"/>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1329" w:type="dxa"/>
            <w:vAlign w:val="center"/>
          </w:tcPr>
          <w:p w14:paraId="4BF4A451"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Actividades</w:t>
            </w:r>
          </w:p>
        </w:tc>
        <w:tc>
          <w:tcPr>
            <w:tcW w:w="1329" w:type="dxa"/>
            <w:vAlign w:val="center"/>
          </w:tcPr>
          <w:p w14:paraId="0350A3A0"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Recursos</w:t>
            </w:r>
          </w:p>
        </w:tc>
        <w:tc>
          <w:tcPr>
            <w:tcW w:w="1329" w:type="dxa"/>
            <w:vAlign w:val="center"/>
          </w:tcPr>
          <w:p w14:paraId="47A1EFB1"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Duración de la actividad</w:t>
            </w:r>
          </w:p>
        </w:tc>
        <w:tc>
          <w:tcPr>
            <w:tcW w:w="1329" w:type="dxa"/>
            <w:vAlign w:val="center"/>
          </w:tcPr>
          <w:p w14:paraId="2A75267B"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Responsable</w:t>
            </w:r>
            <w:r w:rsidRPr="006E3B0D">
              <w:rPr>
                <w:rStyle w:val="Refdenotaalpie"/>
                <w:rFonts w:ascii="Calibri" w:hAnsi="Calibri"/>
                <w:color w:val="1F4E79" w:themeColor="accent1" w:themeShade="80"/>
                <w:sz w:val="18"/>
              </w:rPr>
              <w:footnoteReference w:id="1"/>
            </w:r>
          </w:p>
        </w:tc>
        <w:tc>
          <w:tcPr>
            <w:tcW w:w="1329" w:type="dxa"/>
            <w:vAlign w:val="center"/>
          </w:tcPr>
          <w:p w14:paraId="6B520A9B"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Observaciones</w:t>
            </w:r>
          </w:p>
        </w:tc>
        <w:tc>
          <w:tcPr>
            <w:tcW w:w="1329" w:type="dxa"/>
            <w:vAlign w:val="center"/>
          </w:tcPr>
          <w:p w14:paraId="456DD8EA"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Estado de avance</w:t>
            </w:r>
          </w:p>
        </w:tc>
        <w:tc>
          <w:tcPr>
            <w:tcW w:w="1325" w:type="dxa"/>
            <w:vAlign w:val="center"/>
          </w:tcPr>
          <w:p w14:paraId="2227658C" w14:textId="77777777" w:rsidR="00F51F28" w:rsidRPr="006E3B0D" w:rsidRDefault="00F51F28" w:rsidP="00F51F28">
            <w:pPr>
              <w:jc w:val="center"/>
              <w:rPr>
                <w:rFonts w:ascii="Calibri" w:hAnsi="Calibri"/>
                <w:color w:val="1F4E79" w:themeColor="accent1" w:themeShade="80"/>
                <w:sz w:val="18"/>
              </w:rPr>
            </w:pPr>
            <w:r>
              <w:rPr>
                <w:rFonts w:ascii="Calibri" w:hAnsi="Calibri"/>
                <w:color w:val="1F4E79" w:themeColor="accent1" w:themeShade="80"/>
                <w:sz w:val="18"/>
              </w:rPr>
              <w:t>A</w:t>
            </w:r>
            <w:r w:rsidRPr="006E3B0D">
              <w:rPr>
                <w:rFonts w:ascii="Calibri" w:hAnsi="Calibri"/>
                <w:color w:val="1F4E79" w:themeColor="accent1" w:themeShade="80"/>
                <w:sz w:val="18"/>
              </w:rPr>
              <w:t>justes</w:t>
            </w:r>
          </w:p>
        </w:tc>
      </w:tr>
      <w:tr w:rsidR="002004E8" w:rsidRPr="006E3B0D" w14:paraId="3657278C" w14:textId="77777777" w:rsidTr="0080381A">
        <w:tblPrEx>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PrExChange w:id="51" w:author="Felipe David Tripayante Candia" w:date="2025-05-18T21:23:00Z">
            <w:tblPrEx>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PrEx>
          </w:tblPrExChange>
        </w:tblPrEx>
        <w:trPr>
          <w:trHeight w:val="2410"/>
          <w:trPrChange w:id="52" w:author="Felipe David Tripayante Candia" w:date="2025-05-18T21:23:00Z">
            <w:trPr>
              <w:trHeight w:val="2410"/>
            </w:trPr>
          </w:trPrChange>
        </w:trPr>
        <w:tc>
          <w:tcPr>
            <w:tcW w:w="1328" w:type="dxa"/>
            <w:vAlign w:val="center"/>
            <w:tcPrChange w:id="53" w:author="Felipe David Tripayante Candia" w:date="2025-05-18T21:23:00Z">
              <w:tcPr>
                <w:tcW w:w="1328" w:type="dxa"/>
              </w:tcPr>
            </w:tcPrChange>
          </w:tcPr>
          <w:p w14:paraId="39894251" w14:textId="1E9F0683" w:rsidR="002004E8" w:rsidRPr="006E3B0D" w:rsidRDefault="002004E8" w:rsidP="002004E8">
            <w:pPr>
              <w:jc w:val="both"/>
              <w:rPr>
                <w:b/>
                <w:sz w:val="18"/>
                <w:szCs w:val="24"/>
              </w:rPr>
            </w:pPr>
            <w:ins w:id="54" w:author="Felipe David Tripayante Candia" w:date="2025-05-18T21:22:00Z">
              <w:r>
                <w:rPr>
                  <w:rFonts w:ascii="Aptos Narrow" w:eastAsia="Aptos Narrow" w:hAnsi="Aptos Narrow" w:cs="Aptos Narrow"/>
                  <w:color w:val="000000"/>
                </w:rPr>
                <w:t>Desarrollo de software y metodologías de gestión de proyectos</w:t>
              </w:r>
            </w:ins>
            <w:del w:id="55" w:author="Felipe David Tripayante Candia" w:date="2025-05-18T21:22:00Z">
              <w:r w:rsidRPr="006E3B0D" w:rsidDel="00E5112E">
                <w:rPr>
                  <w:rFonts w:ascii="Calibri" w:hAnsi="Calibri" w:cs="Arial"/>
                  <w:i/>
                  <w:color w:val="548DD4"/>
                  <w:sz w:val="18"/>
                  <w:szCs w:val="20"/>
                  <w:lang w:eastAsia="es-CL"/>
                </w:rPr>
                <w:delText xml:space="preserve">Nombra las competencias o unidades de competencias </w:delText>
              </w:r>
              <w:r w:rsidDel="00E5112E">
                <w:rPr>
                  <w:rFonts w:ascii="Calibri" w:hAnsi="Calibri" w:cs="Arial"/>
                  <w:i/>
                  <w:color w:val="548DD4"/>
                  <w:sz w:val="18"/>
                  <w:szCs w:val="20"/>
                  <w:lang w:eastAsia="es-CL"/>
                </w:rPr>
                <w:delText xml:space="preserve">que se relacionan con las diferentes actividades </w:delText>
              </w:r>
              <w:r w:rsidRPr="006E3B0D" w:rsidDel="00E5112E">
                <w:rPr>
                  <w:rFonts w:ascii="Calibri" w:hAnsi="Calibri" w:cs="Arial"/>
                  <w:i/>
                  <w:color w:val="548DD4"/>
                  <w:sz w:val="18"/>
                  <w:szCs w:val="20"/>
                  <w:lang w:eastAsia="es-CL"/>
                </w:rPr>
                <w:delText>requeridas para el desarrollo de</w:delText>
              </w:r>
              <w:r w:rsidDel="00E5112E">
                <w:rPr>
                  <w:rFonts w:ascii="Calibri" w:hAnsi="Calibri" w:cs="Arial"/>
                  <w:i/>
                  <w:color w:val="548DD4"/>
                  <w:sz w:val="18"/>
                  <w:szCs w:val="20"/>
                  <w:lang w:eastAsia="es-CL"/>
                </w:rPr>
                <w:delText>l proyecto APT</w:delText>
              </w:r>
              <w:r w:rsidRPr="006E3B0D" w:rsidDel="00E5112E">
                <w:rPr>
                  <w:rFonts w:ascii="Calibri" w:hAnsi="Calibri" w:cs="Arial"/>
                  <w:i/>
                  <w:color w:val="548DD4"/>
                  <w:sz w:val="18"/>
                  <w:szCs w:val="20"/>
                  <w:lang w:eastAsia="es-CL"/>
                </w:rPr>
                <w:delText>.</w:delText>
              </w:r>
            </w:del>
          </w:p>
        </w:tc>
        <w:tc>
          <w:tcPr>
            <w:tcW w:w="1329" w:type="dxa"/>
            <w:vAlign w:val="center"/>
            <w:tcPrChange w:id="56" w:author="Felipe David Tripayante Candia" w:date="2025-05-18T21:23:00Z">
              <w:tcPr>
                <w:tcW w:w="1329" w:type="dxa"/>
              </w:tcPr>
            </w:tcPrChange>
          </w:tcPr>
          <w:p w14:paraId="61C1F923" w14:textId="4DA69CE5" w:rsidR="002004E8" w:rsidRPr="006E3B0D" w:rsidRDefault="002004E8" w:rsidP="002004E8">
            <w:pPr>
              <w:jc w:val="both"/>
              <w:rPr>
                <w:rFonts w:ascii="Calibri" w:hAnsi="Calibri" w:cs="Arial"/>
                <w:i/>
                <w:color w:val="548DD4"/>
                <w:sz w:val="18"/>
                <w:szCs w:val="20"/>
                <w:lang w:eastAsia="es-CL"/>
              </w:rPr>
            </w:pPr>
            <w:ins w:id="57" w:author="Felipe David Tripayante Candia" w:date="2025-05-18T21:22:00Z">
              <w:r>
                <w:rPr>
                  <w:rFonts w:ascii="Aptos Narrow" w:eastAsia="Aptos Narrow" w:hAnsi="Aptos Narrow" w:cs="Aptos Narrow"/>
                  <w:color w:val="000000"/>
                </w:rPr>
                <w:t>Desarrollo de software y metodologías de gestión de proyectos</w:t>
              </w:r>
            </w:ins>
            <w:del w:id="58" w:author="Felipe David Tripayante Candia" w:date="2025-05-18T21:22:00Z">
              <w:r w:rsidDel="002004E8">
                <w:rPr>
                  <w:rFonts w:ascii="Calibri" w:hAnsi="Calibri" w:cs="Arial"/>
                  <w:i/>
                  <w:color w:val="548DD4"/>
                  <w:sz w:val="18"/>
                  <w:szCs w:val="20"/>
                  <w:lang w:eastAsia="es-CL"/>
                </w:rPr>
                <w:delText>Nombra</w:delText>
              </w:r>
              <w:r w:rsidRPr="006E3B0D" w:rsidDel="002004E8">
                <w:rPr>
                  <w:rFonts w:ascii="Calibri" w:hAnsi="Calibri" w:cs="Arial"/>
                  <w:i/>
                  <w:color w:val="548DD4"/>
                  <w:sz w:val="18"/>
                  <w:szCs w:val="20"/>
                  <w:lang w:eastAsia="es-CL"/>
                </w:rPr>
                <w:delText xml:space="preserve"> la</w:delText>
              </w:r>
              <w:r w:rsidDel="002004E8">
                <w:rPr>
                  <w:rFonts w:ascii="Calibri" w:hAnsi="Calibri" w:cs="Arial"/>
                  <w:i/>
                  <w:color w:val="548DD4"/>
                  <w:sz w:val="18"/>
                  <w:szCs w:val="20"/>
                  <w:lang w:eastAsia="es-CL"/>
                </w:rPr>
                <w:delText>s</w:delText>
              </w:r>
              <w:r w:rsidRPr="006E3B0D" w:rsidDel="002004E8">
                <w:rPr>
                  <w:rFonts w:ascii="Calibri" w:hAnsi="Calibri" w:cs="Arial"/>
                  <w:i/>
                  <w:color w:val="548DD4"/>
                  <w:sz w:val="18"/>
                  <w:szCs w:val="20"/>
                  <w:lang w:eastAsia="es-CL"/>
                </w:rPr>
                <w:delText xml:space="preserve"> </w:delText>
              </w:r>
              <w:r w:rsidDel="002004E8">
                <w:rPr>
                  <w:rFonts w:ascii="Calibri" w:hAnsi="Calibri" w:cs="Arial"/>
                  <w:i/>
                  <w:color w:val="548DD4"/>
                  <w:sz w:val="18"/>
                  <w:szCs w:val="20"/>
                  <w:lang w:eastAsia="es-CL"/>
                </w:rPr>
                <w:delText xml:space="preserve">actividades que se necesitan para desarrollar el proyecto APT. </w:delText>
              </w:r>
            </w:del>
          </w:p>
        </w:tc>
        <w:tc>
          <w:tcPr>
            <w:tcW w:w="1329" w:type="dxa"/>
            <w:vAlign w:val="center"/>
            <w:tcPrChange w:id="59" w:author="Felipe David Tripayante Candia" w:date="2025-05-18T21:23:00Z">
              <w:tcPr>
                <w:tcW w:w="1329" w:type="dxa"/>
              </w:tcPr>
            </w:tcPrChange>
          </w:tcPr>
          <w:p w14:paraId="697F9A24" w14:textId="1B174AF7" w:rsidR="002004E8" w:rsidRPr="006E3B0D" w:rsidRDefault="00436658" w:rsidP="002004E8">
            <w:pPr>
              <w:jc w:val="both"/>
              <w:rPr>
                <w:b/>
                <w:sz w:val="18"/>
                <w:szCs w:val="24"/>
              </w:rPr>
            </w:pPr>
            <w:ins w:id="60" w:author="Felipe David Tripayante Candia" w:date="2025-05-18T21:24:00Z">
              <w:r>
                <w:rPr>
                  <w:rFonts w:ascii="Aptos Narrow" w:eastAsia="Aptos Narrow" w:hAnsi="Aptos Narrow" w:cs="Aptos Narrow"/>
                  <w:color w:val="000000"/>
                </w:rPr>
                <w:t>Documentación del proyecto</w:t>
              </w:r>
            </w:ins>
            <w:del w:id="61" w:author="Felipe David Tripayante Candia" w:date="2025-05-18T21:22:00Z">
              <w:r w:rsidR="002004E8" w:rsidRPr="006E3B0D" w:rsidDel="004E2BE4">
                <w:rPr>
                  <w:rFonts w:ascii="Calibri" w:hAnsi="Calibri" w:cs="Arial"/>
                  <w:i/>
                  <w:color w:val="548DD4"/>
                  <w:sz w:val="18"/>
                  <w:szCs w:val="20"/>
                  <w:lang w:eastAsia="es-CL"/>
                </w:rPr>
                <w:delText>Nombra los recursos necesarios para llevar a cabo las actividades</w:delText>
              </w:r>
              <w:r w:rsidR="002004E8" w:rsidDel="004E2BE4">
                <w:rPr>
                  <w:rFonts w:ascii="Calibri" w:hAnsi="Calibri" w:cs="Arial"/>
                  <w:i/>
                  <w:color w:val="548DD4"/>
                  <w:sz w:val="18"/>
                  <w:szCs w:val="20"/>
                  <w:lang w:eastAsia="es-CL"/>
                </w:rPr>
                <w:delText xml:space="preserve"> </w:delText>
              </w:r>
              <w:r w:rsidR="002004E8" w:rsidRPr="006E3B0D" w:rsidDel="004E2BE4">
                <w:rPr>
                  <w:rFonts w:ascii="Calibri" w:hAnsi="Calibri" w:cs="Arial"/>
                  <w:i/>
                  <w:color w:val="548DD4"/>
                  <w:sz w:val="18"/>
                  <w:szCs w:val="20"/>
                  <w:lang w:eastAsia="es-CL"/>
                </w:rPr>
                <w:delText>definidas.</w:delText>
              </w:r>
            </w:del>
          </w:p>
        </w:tc>
        <w:tc>
          <w:tcPr>
            <w:tcW w:w="1329" w:type="dxa"/>
            <w:vAlign w:val="center"/>
            <w:tcPrChange w:id="62" w:author="Felipe David Tripayante Candia" w:date="2025-05-18T21:23:00Z">
              <w:tcPr>
                <w:tcW w:w="1329" w:type="dxa"/>
              </w:tcPr>
            </w:tcPrChange>
          </w:tcPr>
          <w:p w14:paraId="17A40500" w14:textId="55972651" w:rsidR="002004E8" w:rsidRPr="006E3B0D" w:rsidRDefault="002004E8" w:rsidP="002004E8">
            <w:pPr>
              <w:jc w:val="both"/>
              <w:rPr>
                <w:b/>
                <w:sz w:val="18"/>
                <w:szCs w:val="24"/>
              </w:rPr>
            </w:pPr>
            <w:ins w:id="63" w:author="Felipe David Tripayante Candia" w:date="2025-05-18T21:22:00Z">
              <w:r>
                <w:rPr>
                  <w:rFonts w:ascii="Aptos Narrow" w:eastAsia="Aptos Narrow" w:hAnsi="Aptos Narrow" w:cs="Aptos Narrow"/>
                  <w:color w:val="000000"/>
                </w:rPr>
                <w:t>1 semana</w:t>
              </w:r>
            </w:ins>
            <w:del w:id="64" w:author="Felipe David Tripayante Candia" w:date="2025-05-18T21:22:00Z">
              <w:r w:rsidDel="004A2CF7">
                <w:rPr>
                  <w:rFonts w:ascii="Calibri" w:hAnsi="Calibri" w:cs="Arial"/>
                  <w:i/>
                  <w:color w:val="548DD4"/>
                  <w:sz w:val="18"/>
                  <w:szCs w:val="20"/>
                  <w:lang w:eastAsia="es-CL"/>
                </w:rPr>
                <w:delText xml:space="preserve">Señala </w:delText>
              </w:r>
              <w:r w:rsidRPr="006E3B0D" w:rsidDel="004A2CF7">
                <w:rPr>
                  <w:rFonts w:ascii="Calibri" w:hAnsi="Calibri" w:cs="Arial"/>
                  <w:i/>
                  <w:color w:val="548DD4"/>
                  <w:sz w:val="18"/>
                  <w:szCs w:val="20"/>
                  <w:lang w:eastAsia="es-CL"/>
                </w:rPr>
                <w:delText>la duración de</w:delText>
              </w:r>
              <w:r w:rsidDel="004A2CF7">
                <w:rPr>
                  <w:rFonts w:ascii="Calibri" w:hAnsi="Calibri" w:cs="Arial"/>
                  <w:i/>
                  <w:color w:val="548DD4"/>
                  <w:sz w:val="18"/>
                  <w:szCs w:val="20"/>
                  <w:lang w:eastAsia="es-CL"/>
                </w:rPr>
                <w:delText xml:space="preserve"> cada </w:delText>
              </w:r>
              <w:r w:rsidRPr="006E3B0D" w:rsidDel="004A2CF7">
                <w:rPr>
                  <w:rFonts w:ascii="Calibri" w:hAnsi="Calibri" w:cs="Arial"/>
                  <w:i/>
                  <w:color w:val="548DD4"/>
                  <w:sz w:val="18"/>
                  <w:szCs w:val="20"/>
                  <w:lang w:eastAsia="es-CL"/>
                </w:rPr>
                <w:delText>actividad</w:delText>
              </w:r>
              <w:r w:rsidDel="004A2CF7">
                <w:rPr>
                  <w:rFonts w:ascii="Calibri" w:hAnsi="Calibri" w:cs="Arial"/>
                  <w:i/>
                  <w:color w:val="548DD4"/>
                  <w:sz w:val="18"/>
                  <w:szCs w:val="20"/>
                  <w:lang w:eastAsia="es-CL"/>
                </w:rPr>
                <w:delText xml:space="preserve">. </w:delText>
              </w:r>
            </w:del>
          </w:p>
        </w:tc>
        <w:tc>
          <w:tcPr>
            <w:tcW w:w="1329" w:type="dxa"/>
            <w:tcPrChange w:id="65" w:author="Felipe David Tripayante Candia" w:date="2025-05-18T21:23:00Z">
              <w:tcPr>
                <w:tcW w:w="1329" w:type="dxa"/>
              </w:tcPr>
            </w:tcPrChange>
          </w:tcPr>
          <w:p w14:paraId="0A609171" w14:textId="40D49742" w:rsidR="002004E8" w:rsidRPr="006E3B0D" w:rsidRDefault="002004E8" w:rsidP="002004E8">
            <w:pPr>
              <w:jc w:val="both"/>
              <w:rPr>
                <w:rFonts w:ascii="Calibri" w:hAnsi="Calibri" w:cs="Arial"/>
                <w:i/>
                <w:color w:val="548DD4"/>
                <w:sz w:val="18"/>
                <w:szCs w:val="20"/>
                <w:lang w:eastAsia="es-CL"/>
              </w:rPr>
            </w:pPr>
            <w:ins w:id="66" w:author="Felipe David Tripayante Candia" w:date="2025-05-18T21:22:00Z">
              <w:r>
                <w:rPr>
                  <w:rFonts w:ascii="Aptos Narrow" w:eastAsia="Aptos Narrow" w:hAnsi="Aptos Narrow" w:cs="Aptos Narrow"/>
                  <w:color w:val="000000"/>
                </w:rPr>
                <w:t>Ambos</w:t>
              </w:r>
            </w:ins>
            <w:del w:id="67" w:author="Felipe David Tripayante Candia" w:date="2025-05-18T21:22:00Z">
              <w:r w:rsidDel="002004E8">
                <w:rPr>
                  <w:rFonts w:ascii="Calibri" w:hAnsi="Calibri" w:cs="Arial"/>
                  <w:i/>
                  <w:color w:val="548DD4"/>
                  <w:sz w:val="18"/>
                  <w:szCs w:val="20"/>
                  <w:lang w:eastAsia="es-CL"/>
                </w:rPr>
                <w:delText xml:space="preserve">Escribe el </w:delText>
              </w:r>
              <w:r w:rsidRPr="006E3B0D" w:rsidDel="002004E8">
                <w:rPr>
                  <w:rFonts w:ascii="Calibri" w:hAnsi="Calibri" w:cs="Arial"/>
                  <w:i/>
                  <w:color w:val="548DD4"/>
                  <w:sz w:val="18"/>
                  <w:szCs w:val="20"/>
                  <w:lang w:eastAsia="es-CL"/>
                </w:rPr>
                <w:delText xml:space="preserve">nombre del integrante del equipo responsable de </w:delText>
              </w:r>
              <w:r w:rsidDel="002004E8">
                <w:rPr>
                  <w:rFonts w:ascii="Calibri" w:hAnsi="Calibri" w:cs="Arial"/>
                  <w:i/>
                  <w:color w:val="548DD4"/>
                  <w:sz w:val="18"/>
                  <w:szCs w:val="20"/>
                  <w:lang w:eastAsia="es-CL"/>
                </w:rPr>
                <w:delText xml:space="preserve">cada </w:delText>
              </w:r>
              <w:r w:rsidRPr="006E3B0D" w:rsidDel="002004E8">
                <w:rPr>
                  <w:rFonts w:ascii="Calibri" w:hAnsi="Calibri" w:cs="Arial"/>
                  <w:i/>
                  <w:color w:val="548DD4"/>
                  <w:sz w:val="18"/>
                  <w:szCs w:val="20"/>
                  <w:lang w:eastAsia="es-CL"/>
                </w:rPr>
                <w:delText>actividad.</w:delText>
              </w:r>
            </w:del>
          </w:p>
        </w:tc>
        <w:tc>
          <w:tcPr>
            <w:tcW w:w="1329" w:type="dxa"/>
            <w:vAlign w:val="center"/>
            <w:tcPrChange w:id="68" w:author="Felipe David Tripayante Candia" w:date="2025-05-18T21:23:00Z">
              <w:tcPr>
                <w:tcW w:w="1329" w:type="dxa"/>
              </w:tcPr>
            </w:tcPrChange>
          </w:tcPr>
          <w:p w14:paraId="35B8579F" w14:textId="3E2C7AC9" w:rsidR="002004E8" w:rsidRPr="006E3B0D" w:rsidRDefault="002004E8" w:rsidP="002004E8">
            <w:pPr>
              <w:jc w:val="both"/>
              <w:rPr>
                <w:rFonts w:ascii="Calibri" w:hAnsi="Calibri" w:cs="Arial"/>
                <w:i/>
                <w:color w:val="548DD4"/>
                <w:sz w:val="18"/>
                <w:szCs w:val="20"/>
                <w:lang w:eastAsia="es-CL"/>
              </w:rPr>
            </w:pPr>
            <w:ins w:id="69" w:author="Felipe David Tripayante Candia" w:date="2025-05-18T21:23:00Z">
              <w:r>
                <w:rPr>
                  <w:rFonts w:ascii="Aptos Narrow" w:eastAsia="Aptos Narrow" w:hAnsi="Aptos Narrow" w:cs="Aptos Narrow"/>
                  <w:color w:val="000000"/>
                </w:rPr>
                <w:t xml:space="preserve">Hubo cambios menores en </w:t>
              </w:r>
              <w:r>
                <w:rPr>
                  <w:rFonts w:ascii="Aptos Narrow" w:eastAsia="Aptos Narrow" w:hAnsi="Aptos Narrow" w:cs="Aptos Narrow"/>
                  <w:color w:val="000000"/>
                </w:rPr>
                <w:t>la planificación inicial según requerimientos</w:t>
              </w:r>
              <w:r>
                <w:rPr>
                  <w:rFonts w:ascii="Aptos Narrow" w:eastAsia="Aptos Narrow" w:hAnsi="Aptos Narrow" w:cs="Aptos Narrow"/>
                  <w:color w:val="000000"/>
                </w:rPr>
                <w:t xml:space="preserve"> que iban a pareciendo o si decidíamos utilizar una técnica u otra.</w:t>
              </w:r>
            </w:ins>
            <w:del w:id="70" w:author="Felipe David Tripayante Candia" w:date="2025-05-18T21:23:00Z">
              <w:r w:rsidDel="0080381A">
                <w:rPr>
                  <w:rFonts w:ascii="Calibri" w:hAnsi="Calibri" w:cs="Arial"/>
                  <w:i/>
                  <w:color w:val="548DD4"/>
                  <w:sz w:val="18"/>
                  <w:szCs w:val="20"/>
                  <w:lang w:eastAsia="es-CL"/>
                </w:rPr>
                <w:delText xml:space="preserve">Señala </w:delText>
              </w:r>
              <w:r w:rsidRPr="006E3B0D" w:rsidDel="0080381A">
                <w:rPr>
                  <w:rFonts w:ascii="Calibri" w:hAnsi="Calibri" w:cs="Arial"/>
                  <w:i/>
                  <w:color w:val="548DD4"/>
                  <w:sz w:val="18"/>
                  <w:szCs w:val="20"/>
                  <w:lang w:eastAsia="es-CL"/>
                </w:rPr>
                <w:delText>las dific</w:delText>
              </w:r>
              <w:r w:rsidRPr="00E54467" w:rsidDel="0080381A">
                <w:rPr>
                  <w:rFonts w:ascii="Calibri" w:hAnsi="Calibri" w:cs="Arial"/>
                  <w:i/>
                  <w:color w:val="548DD4"/>
                  <w:sz w:val="18"/>
                  <w:szCs w:val="20"/>
                  <w:lang w:eastAsia="es-CL"/>
                </w:rPr>
                <w:delText>ult</w:delText>
              </w:r>
              <w:r w:rsidRPr="006E3B0D" w:rsidDel="0080381A">
                <w:rPr>
                  <w:rFonts w:ascii="Calibri" w:hAnsi="Calibri" w:cs="Arial"/>
                  <w:i/>
                  <w:color w:val="548DD4"/>
                  <w:sz w:val="18"/>
                  <w:szCs w:val="20"/>
                  <w:lang w:eastAsia="es-CL"/>
                </w:rPr>
                <w:delText>ades o facilitadores que se podrían presentar durante la ejecución de cada una de las actividades propuestas.</w:delText>
              </w:r>
            </w:del>
          </w:p>
        </w:tc>
        <w:tc>
          <w:tcPr>
            <w:tcW w:w="1329" w:type="dxa"/>
            <w:tcPrChange w:id="71" w:author="Felipe David Tripayante Candia" w:date="2025-05-18T21:23:00Z">
              <w:tcPr>
                <w:tcW w:w="1329" w:type="dxa"/>
              </w:tcPr>
            </w:tcPrChange>
          </w:tcPr>
          <w:p w14:paraId="7C0631BF" w14:textId="487A31B8" w:rsidR="002004E8" w:rsidRPr="00E54467" w:rsidDel="00436658" w:rsidRDefault="002004E8" w:rsidP="002004E8">
            <w:pPr>
              <w:jc w:val="both"/>
              <w:rPr>
                <w:del w:id="72" w:author="Felipe David Tripayante Candia" w:date="2025-05-18T21:24:00Z"/>
                <w:rFonts w:ascii="Calibri" w:hAnsi="Calibri" w:cs="Arial"/>
                <w:i/>
                <w:color w:val="548DD4"/>
                <w:sz w:val="18"/>
                <w:szCs w:val="20"/>
                <w:lang w:eastAsia="es-CL"/>
              </w:rPr>
            </w:pPr>
            <w:del w:id="73" w:author="Felipe David Tripayante Candia" w:date="2025-05-18T21:24:00Z">
              <w:r w:rsidRPr="00E54467" w:rsidDel="00436658">
                <w:rPr>
                  <w:rFonts w:ascii="Calibri" w:hAnsi="Calibri" w:cs="Arial"/>
                  <w:i/>
                  <w:color w:val="548DD4"/>
                  <w:sz w:val="18"/>
                  <w:szCs w:val="20"/>
                  <w:lang w:eastAsia="es-CL"/>
                </w:rPr>
                <w:delText>D</w:delText>
              </w:r>
              <w:r w:rsidDel="00436658">
                <w:rPr>
                  <w:rFonts w:ascii="Calibri" w:hAnsi="Calibri" w:cs="Arial"/>
                  <w:i/>
                  <w:color w:val="548DD4"/>
                  <w:sz w:val="18"/>
                  <w:szCs w:val="20"/>
                  <w:lang w:eastAsia="es-CL"/>
                </w:rPr>
                <w:delText>escribe</w:delText>
              </w:r>
              <w:r w:rsidRPr="00E54467" w:rsidDel="00436658">
                <w:rPr>
                  <w:rFonts w:ascii="Calibri" w:hAnsi="Calibri" w:cs="Arial"/>
                  <w:i/>
                  <w:color w:val="548DD4"/>
                  <w:sz w:val="18"/>
                  <w:szCs w:val="20"/>
                  <w:lang w:eastAsia="es-CL"/>
                </w:rPr>
                <w:delText xml:space="preserve"> el estado de avance </w:delText>
              </w:r>
              <w:r w:rsidDel="00436658">
                <w:rPr>
                  <w:rFonts w:ascii="Calibri" w:hAnsi="Calibri" w:cs="Arial"/>
                  <w:i/>
                  <w:color w:val="548DD4"/>
                  <w:sz w:val="18"/>
                  <w:szCs w:val="20"/>
                  <w:lang w:eastAsia="es-CL"/>
                </w:rPr>
                <w:delText>cada actividad.</w:delText>
              </w:r>
            </w:del>
          </w:p>
          <w:p w14:paraId="14AF5511" w14:textId="12D23869" w:rsidR="002004E8" w:rsidRPr="00E54467" w:rsidDel="00436658" w:rsidRDefault="002004E8" w:rsidP="002004E8">
            <w:pPr>
              <w:jc w:val="both"/>
              <w:rPr>
                <w:del w:id="74" w:author="Felipe David Tripayante Candia" w:date="2025-05-18T21:24:00Z"/>
                <w:rFonts w:ascii="Calibri" w:hAnsi="Calibri" w:cs="Arial"/>
                <w:i/>
                <w:color w:val="C00000"/>
                <w:sz w:val="16"/>
                <w:szCs w:val="20"/>
                <w:lang w:eastAsia="es-CL"/>
              </w:rPr>
            </w:pPr>
          </w:p>
          <w:p w14:paraId="255F1736" w14:textId="25CAE272" w:rsidR="002004E8" w:rsidRPr="00CA29F2" w:rsidDel="00436658" w:rsidRDefault="002004E8" w:rsidP="002004E8">
            <w:pPr>
              <w:jc w:val="both"/>
              <w:rPr>
                <w:del w:id="75" w:author="Felipe David Tripayante Candia" w:date="2025-05-18T21:24:00Z"/>
                <w:rFonts w:ascii="Calibri" w:hAnsi="Calibri" w:cs="Arial"/>
                <w:i/>
                <w:color w:val="548DD4"/>
                <w:sz w:val="18"/>
                <w:szCs w:val="20"/>
                <w:lang w:eastAsia="es-CL"/>
              </w:rPr>
            </w:pPr>
          </w:p>
          <w:p w14:paraId="4C0A48A2" w14:textId="7884C091" w:rsidR="002004E8" w:rsidRPr="00CA29F2" w:rsidDel="00436658" w:rsidRDefault="002004E8" w:rsidP="002004E8">
            <w:pPr>
              <w:jc w:val="both"/>
              <w:rPr>
                <w:del w:id="76" w:author="Felipe David Tripayante Candia" w:date="2025-05-18T21:24:00Z"/>
                <w:rFonts w:ascii="Calibri" w:hAnsi="Calibri" w:cs="Arial"/>
                <w:i/>
                <w:color w:val="548DD4"/>
                <w:sz w:val="18"/>
                <w:szCs w:val="20"/>
                <w:lang w:eastAsia="es-CL"/>
              </w:rPr>
            </w:pPr>
            <w:del w:id="77" w:author="Felipe David Tripayante Candia" w:date="2025-05-18T21:24:00Z">
              <w:r w:rsidRPr="00CA29F2" w:rsidDel="00436658">
                <w:rPr>
                  <w:rFonts w:ascii="Calibri" w:hAnsi="Calibri" w:cs="Arial"/>
                  <w:i/>
                  <w:color w:val="548DD4"/>
                  <w:sz w:val="18"/>
                  <w:szCs w:val="20"/>
                  <w:lang w:eastAsia="es-CL"/>
                </w:rPr>
                <w:delText xml:space="preserve">Tipos de estado: </w:delText>
              </w:r>
            </w:del>
          </w:p>
          <w:p w14:paraId="41915CC6" w14:textId="18C404DD" w:rsidR="00436658" w:rsidRPr="00E54467" w:rsidRDefault="002004E8" w:rsidP="002004E8">
            <w:pPr>
              <w:jc w:val="both"/>
              <w:rPr>
                <w:rFonts w:ascii="Calibri" w:hAnsi="Calibri" w:cs="Arial"/>
                <w:i/>
                <w:color w:val="C00000"/>
                <w:sz w:val="16"/>
                <w:szCs w:val="20"/>
                <w:lang w:eastAsia="es-CL"/>
              </w:rPr>
            </w:pPr>
            <w:del w:id="78" w:author="Felipe David Tripayante Candia" w:date="2025-05-18T21:24:00Z">
              <w:r w:rsidRPr="00CA29F2" w:rsidDel="00436658">
                <w:rPr>
                  <w:rFonts w:ascii="Calibri" w:hAnsi="Calibri" w:cs="Arial"/>
                  <w:i/>
                  <w:color w:val="548DD4"/>
                  <w:sz w:val="18"/>
                  <w:szCs w:val="20"/>
                  <w:lang w:eastAsia="es-CL"/>
                </w:rPr>
                <w:delText>En curso/ Con retraso/ No iniciado/ Completado/ Ajustada</w:delText>
              </w:r>
              <w:r w:rsidDel="00436658">
                <w:rPr>
                  <w:rFonts w:ascii="Calibri" w:hAnsi="Calibri" w:cs="Arial"/>
                  <w:i/>
                  <w:color w:val="C00000"/>
                  <w:sz w:val="16"/>
                  <w:szCs w:val="20"/>
                  <w:lang w:eastAsia="es-CL"/>
                </w:rPr>
                <w:delText xml:space="preserve"> </w:delText>
              </w:r>
            </w:del>
            <w:ins w:id="79" w:author="Felipe David Tripayante Candia" w:date="2025-05-18T21:24:00Z">
              <w:r w:rsidR="00436658">
                <w:rPr>
                  <w:rFonts w:ascii="Aptos Narrow" w:eastAsia="Aptos Narrow" w:hAnsi="Aptos Narrow" w:cs="Aptos Narrow"/>
                  <w:color w:val="000000"/>
                </w:rPr>
                <w:t>Completado</w:t>
              </w:r>
            </w:ins>
          </w:p>
        </w:tc>
        <w:tc>
          <w:tcPr>
            <w:tcW w:w="1325" w:type="dxa"/>
            <w:tcPrChange w:id="80" w:author="Felipe David Tripayante Candia" w:date="2025-05-18T21:23:00Z">
              <w:tcPr>
                <w:tcW w:w="1325" w:type="dxa"/>
              </w:tcPr>
            </w:tcPrChange>
          </w:tcPr>
          <w:p w14:paraId="00A0DD51" w14:textId="77777777" w:rsidR="002004E8" w:rsidRPr="006E3B0D" w:rsidRDefault="002004E8" w:rsidP="002004E8">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eñala los ajustes o reformulaciones que has realiza</w:t>
            </w:r>
            <w:r>
              <w:rPr>
                <w:rFonts w:ascii="Calibri" w:hAnsi="Calibri" w:cs="Arial"/>
                <w:i/>
                <w:color w:val="548DD4"/>
                <w:sz w:val="18"/>
                <w:szCs w:val="20"/>
                <w:lang w:eastAsia="es-CL"/>
              </w:rPr>
              <w:t xml:space="preserve">do. </w:t>
            </w:r>
          </w:p>
        </w:tc>
      </w:tr>
      <w:tr w:rsidR="00436658" w:rsidRPr="006E3B0D" w14:paraId="52BBC211" w14:textId="77777777" w:rsidTr="00136138">
        <w:tblPrEx>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PrExChange w:id="81" w:author="Felipe David Tripayante Candia" w:date="2025-05-18T21:24:00Z">
            <w:tblPrEx>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PrEx>
          </w:tblPrExChange>
        </w:tblPrEx>
        <w:trPr>
          <w:trHeight w:val="282"/>
          <w:trPrChange w:id="82" w:author="Felipe David Tripayante Candia" w:date="2025-05-18T21:24:00Z">
            <w:trPr>
              <w:trHeight w:val="282"/>
            </w:trPr>
          </w:trPrChange>
        </w:trPr>
        <w:tc>
          <w:tcPr>
            <w:tcW w:w="1328" w:type="dxa"/>
            <w:vAlign w:val="center"/>
            <w:tcPrChange w:id="83" w:author="Felipe David Tripayante Candia" w:date="2025-05-18T21:24:00Z">
              <w:tcPr>
                <w:tcW w:w="1328" w:type="dxa"/>
              </w:tcPr>
            </w:tcPrChange>
          </w:tcPr>
          <w:p w14:paraId="4894E566" w14:textId="66D4C299" w:rsidR="00436658" w:rsidRPr="006E3B0D" w:rsidRDefault="00436658" w:rsidP="00436658">
            <w:pPr>
              <w:jc w:val="both"/>
              <w:rPr>
                <w:b/>
                <w:sz w:val="18"/>
                <w:szCs w:val="24"/>
              </w:rPr>
            </w:pPr>
            <w:ins w:id="84" w:author="Felipe David Tripayante Candia" w:date="2025-05-18T21:24:00Z">
              <w:r>
                <w:rPr>
                  <w:rFonts w:ascii="Aptos Narrow" w:eastAsia="Aptos Narrow" w:hAnsi="Aptos Narrow" w:cs="Aptos Narrow"/>
                  <w:color w:val="000000"/>
                </w:rPr>
                <w:t>Desarrollo backend con Python</w:t>
              </w:r>
            </w:ins>
          </w:p>
        </w:tc>
        <w:tc>
          <w:tcPr>
            <w:tcW w:w="1329" w:type="dxa"/>
            <w:vAlign w:val="center"/>
            <w:tcPrChange w:id="85" w:author="Felipe David Tripayante Candia" w:date="2025-05-18T21:24:00Z">
              <w:tcPr>
                <w:tcW w:w="1329" w:type="dxa"/>
                <w:vAlign w:val="center"/>
              </w:tcPr>
            </w:tcPrChange>
          </w:tcPr>
          <w:p w14:paraId="1331608F" w14:textId="0B3A5056" w:rsidR="00436658" w:rsidRPr="006E3B0D" w:rsidRDefault="00436658" w:rsidP="00436658">
            <w:pPr>
              <w:jc w:val="both"/>
              <w:rPr>
                <w:b/>
                <w:sz w:val="18"/>
                <w:szCs w:val="24"/>
              </w:rPr>
            </w:pPr>
            <w:ins w:id="86" w:author="Felipe David Tripayante Candia" w:date="2025-05-18T21:24:00Z">
              <w:r>
                <w:rPr>
                  <w:rFonts w:ascii="Aptos Narrow" w:eastAsia="Aptos Narrow" w:hAnsi="Aptos Narrow" w:cs="Aptos Narrow"/>
                  <w:color w:val="000000"/>
                </w:rPr>
                <w:t>Configuración del entorno de desarrollo</w:t>
              </w:r>
            </w:ins>
          </w:p>
        </w:tc>
        <w:tc>
          <w:tcPr>
            <w:tcW w:w="1329" w:type="dxa"/>
            <w:vAlign w:val="center"/>
            <w:tcPrChange w:id="87" w:author="Felipe David Tripayante Candia" w:date="2025-05-18T21:24:00Z">
              <w:tcPr>
                <w:tcW w:w="1329" w:type="dxa"/>
              </w:tcPr>
            </w:tcPrChange>
          </w:tcPr>
          <w:p w14:paraId="68521401" w14:textId="04C47852" w:rsidR="00436658" w:rsidRPr="006E3B0D" w:rsidRDefault="00436658" w:rsidP="00436658">
            <w:pPr>
              <w:jc w:val="both"/>
              <w:rPr>
                <w:b/>
                <w:sz w:val="18"/>
                <w:szCs w:val="24"/>
              </w:rPr>
            </w:pPr>
            <w:ins w:id="88" w:author="Felipe David Tripayante Candia" w:date="2025-05-18T21:25:00Z">
              <w:r>
                <w:rPr>
                  <w:rFonts w:ascii="Aptos Narrow" w:eastAsia="Aptos Narrow" w:hAnsi="Aptos Narrow" w:cs="Aptos Narrow"/>
                  <w:color w:val="000000"/>
                </w:rPr>
                <w:t>Python, Django, PostgreSQL</w:t>
              </w:r>
            </w:ins>
          </w:p>
        </w:tc>
        <w:tc>
          <w:tcPr>
            <w:tcW w:w="1329" w:type="dxa"/>
            <w:vAlign w:val="center"/>
            <w:tcPrChange w:id="89" w:author="Felipe David Tripayante Candia" w:date="2025-05-18T21:24:00Z">
              <w:tcPr>
                <w:tcW w:w="1329" w:type="dxa"/>
              </w:tcPr>
            </w:tcPrChange>
          </w:tcPr>
          <w:p w14:paraId="2FD66433" w14:textId="2AD47117" w:rsidR="00436658" w:rsidRPr="006E3B0D" w:rsidRDefault="00436658" w:rsidP="00436658">
            <w:pPr>
              <w:jc w:val="both"/>
              <w:rPr>
                <w:b/>
                <w:sz w:val="18"/>
                <w:szCs w:val="24"/>
              </w:rPr>
            </w:pPr>
            <w:ins w:id="90" w:author="Felipe David Tripayante Candia" w:date="2025-05-18T21:25:00Z">
              <w:r>
                <w:rPr>
                  <w:rFonts w:ascii="Aptos Narrow" w:eastAsia="Aptos Narrow" w:hAnsi="Aptos Narrow" w:cs="Aptos Narrow"/>
                  <w:color w:val="000000"/>
                </w:rPr>
                <w:t>1 semana</w:t>
              </w:r>
            </w:ins>
          </w:p>
        </w:tc>
        <w:tc>
          <w:tcPr>
            <w:tcW w:w="1329" w:type="dxa"/>
            <w:vAlign w:val="center"/>
            <w:tcPrChange w:id="91" w:author="Felipe David Tripayante Candia" w:date="2025-05-18T21:24:00Z">
              <w:tcPr>
                <w:tcW w:w="1329" w:type="dxa"/>
              </w:tcPr>
            </w:tcPrChange>
          </w:tcPr>
          <w:p w14:paraId="4ECEB957" w14:textId="33033741" w:rsidR="00436658" w:rsidRPr="006E3B0D" w:rsidRDefault="00436658" w:rsidP="00436658">
            <w:pPr>
              <w:jc w:val="both"/>
              <w:rPr>
                <w:b/>
                <w:sz w:val="18"/>
                <w:szCs w:val="24"/>
              </w:rPr>
            </w:pPr>
            <w:ins w:id="92" w:author="Felipe David Tripayante Candia" w:date="2025-05-18T21:25:00Z">
              <w:r>
                <w:rPr>
                  <w:rFonts w:ascii="Aptos Narrow" w:eastAsia="Aptos Narrow" w:hAnsi="Aptos Narrow" w:cs="Aptos Narrow"/>
                  <w:color w:val="000000"/>
                </w:rPr>
                <w:t>Rodrigo</w:t>
              </w:r>
            </w:ins>
          </w:p>
        </w:tc>
        <w:tc>
          <w:tcPr>
            <w:tcW w:w="1329" w:type="dxa"/>
            <w:vAlign w:val="center"/>
            <w:tcPrChange w:id="93" w:author="Felipe David Tripayante Candia" w:date="2025-05-18T21:24:00Z">
              <w:tcPr>
                <w:tcW w:w="1329" w:type="dxa"/>
              </w:tcPr>
            </w:tcPrChange>
          </w:tcPr>
          <w:p w14:paraId="6BA91D03" w14:textId="697AC841" w:rsidR="00436658" w:rsidRPr="006E3B0D" w:rsidRDefault="00436658" w:rsidP="00436658">
            <w:pPr>
              <w:jc w:val="both"/>
              <w:rPr>
                <w:b/>
                <w:sz w:val="18"/>
                <w:szCs w:val="24"/>
              </w:rPr>
            </w:pPr>
          </w:p>
        </w:tc>
        <w:tc>
          <w:tcPr>
            <w:tcW w:w="1329" w:type="dxa"/>
            <w:tcPrChange w:id="94" w:author="Felipe David Tripayante Candia" w:date="2025-05-18T21:24:00Z">
              <w:tcPr>
                <w:tcW w:w="1329" w:type="dxa"/>
              </w:tcPr>
            </w:tcPrChange>
          </w:tcPr>
          <w:p w14:paraId="51CAF732" w14:textId="77777777" w:rsidR="00436658" w:rsidRPr="00E54467" w:rsidRDefault="00436658" w:rsidP="00436658">
            <w:pPr>
              <w:jc w:val="both"/>
              <w:rPr>
                <w:b/>
                <w:color w:val="C00000"/>
                <w:sz w:val="16"/>
                <w:szCs w:val="24"/>
              </w:rPr>
            </w:pPr>
          </w:p>
        </w:tc>
        <w:tc>
          <w:tcPr>
            <w:tcW w:w="1325" w:type="dxa"/>
            <w:tcPrChange w:id="95" w:author="Felipe David Tripayante Candia" w:date="2025-05-18T21:24:00Z">
              <w:tcPr>
                <w:tcW w:w="1325" w:type="dxa"/>
              </w:tcPr>
            </w:tcPrChange>
          </w:tcPr>
          <w:p w14:paraId="727A23C9" w14:textId="77777777" w:rsidR="00436658" w:rsidRPr="006E3B0D" w:rsidRDefault="00436658" w:rsidP="00436658">
            <w:pPr>
              <w:jc w:val="both"/>
              <w:rPr>
                <w:b/>
                <w:sz w:val="18"/>
                <w:szCs w:val="24"/>
              </w:rPr>
            </w:pPr>
          </w:p>
        </w:tc>
      </w:tr>
      <w:tr w:rsidR="00436658" w:rsidRPr="006E3B0D" w14:paraId="6028C903" w14:textId="77777777" w:rsidTr="00DC01AF">
        <w:tblPrEx>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PrExChange w:id="96" w:author="Felipe David Tripayante Candia" w:date="2025-05-18T21:25:00Z">
            <w:tblPrEx>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PrEx>
          </w:tblPrExChange>
        </w:tblPrEx>
        <w:trPr>
          <w:trHeight w:val="282"/>
          <w:trPrChange w:id="97" w:author="Felipe David Tripayante Candia" w:date="2025-05-18T21:25:00Z">
            <w:trPr>
              <w:trHeight w:val="282"/>
            </w:trPr>
          </w:trPrChange>
        </w:trPr>
        <w:tc>
          <w:tcPr>
            <w:tcW w:w="1328" w:type="dxa"/>
            <w:vAlign w:val="center"/>
            <w:tcPrChange w:id="98" w:author="Felipe David Tripayante Candia" w:date="2025-05-18T21:25:00Z">
              <w:tcPr>
                <w:tcW w:w="1328" w:type="dxa"/>
              </w:tcPr>
            </w:tcPrChange>
          </w:tcPr>
          <w:p w14:paraId="3A546234" w14:textId="459C9AE7" w:rsidR="00436658" w:rsidRPr="006E3B0D" w:rsidRDefault="00436658" w:rsidP="00436658">
            <w:pPr>
              <w:jc w:val="both"/>
              <w:rPr>
                <w:b/>
                <w:sz w:val="18"/>
                <w:szCs w:val="24"/>
              </w:rPr>
            </w:pPr>
            <w:ins w:id="99" w:author="Felipe David Tripayante Candia" w:date="2025-05-18T21:25:00Z">
              <w:r>
                <w:rPr>
                  <w:rFonts w:ascii="Aptos Narrow" w:eastAsia="Aptos Narrow" w:hAnsi="Aptos Narrow" w:cs="Aptos Narrow"/>
                  <w:color w:val="000000"/>
                </w:rPr>
                <w:t>Manipulación y procesamiento de datos</w:t>
              </w:r>
            </w:ins>
          </w:p>
        </w:tc>
        <w:tc>
          <w:tcPr>
            <w:tcW w:w="1329" w:type="dxa"/>
            <w:vAlign w:val="center"/>
            <w:tcPrChange w:id="100" w:author="Felipe David Tripayante Candia" w:date="2025-05-18T21:25:00Z">
              <w:tcPr>
                <w:tcW w:w="1329" w:type="dxa"/>
                <w:vAlign w:val="center"/>
              </w:tcPr>
            </w:tcPrChange>
          </w:tcPr>
          <w:p w14:paraId="52482DCC" w14:textId="23EF6065" w:rsidR="00436658" w:rsidRPr="006E3B0D" w:rsidRDefault="00436658" w:rsidP="00436658">
            <w:pPr>
              <w:jc w:val="both"/>
              <w:rPr>
                <w:b/>
                <w:sz w:val="18"/>
                <w:szCs w:val="24"/>
              </w:rPr>
            </w:pPr>
            <w:ins w:id="101" w:author="Felipe David Tripayante Candia" w:date="2025-05-18T21:25:00Z">
              <w:r>
                <w:rPr>
                  <w:rFonts w:ascii="Aptos Narrow" w:eastAsia="Aptos Narrow" w:hAnsi="Aptos Narrow" w:cs="Aptos Narrow"/>
                  <w:color w:val="000000"/>
                </w:rPr>
                <w:t>Implementación de carga de archivos CSV</w:t>
              </w:r>
            </w:ins>
          </w:p>
        </w:tc>
        <w:tc>
          <w:tcPr>
            <w:tcW w:w="1329" w:type="dxa"/>
            <w:vAlign w:val="center"/>
            <w:tcPrChange w:id="102" w:author="Felipe David Tripayante Candia" w:date="2025-05-18T21:25:00Z">
              <w:tcPr>
                <w:tcW w:w="1329" w:type="dxa"/>
              </w:tcPr>
            </w:tcPrChange>
          </w:tcPr>
          <w:p w14:paraId="3611BAD6" w14:textId="43A2A345" w:rsidR="00436658" w:rsidRPr="006E3B0D" w:rsidRDefault="00436658" w:rsidP="00436658">
            <w:pPr>
              <w:jc w:val="both"/>
              <w:rPr>
                <w:b/>
                <w:sz w:val="18"/>
                <w:szCs w:val="24"/>
              </w:rPr>
            </w:pPr>
            <w:ins w:id="103" w:author="Felipe David Tripayante Candia" w:date="2025-05-18T21:26:00Z">
              <w:r>
                <w:rPr>
                  <w:rFonts w:ascii="Aptos Narrow" w:eastAsia="Aptos Narrow" w:hAnsi="Aptos Narrow" w:cs="Aptos Narrow"/>
                  <w:color w:val="000000"/>
                </w:rPr>
                <w:t>Pandas, SQLite/PostgreSQL</w:t>
              </w:r>
            </w:ins>
          </w:p>
        </w:tc>
        <w:tc>
          <w:tcPr>
            <w:tcW w:w="1329" w:type="dxa"/>
            <w:vAlign w:val="center"/>
            <w:tcPrChange w:id="104" w:author="Felipe David Tripayante Candia" w:date="2025-05-18T21:25:00Z">
              <w:tcPr>
                <w:tcW w:w="1329" w:type="dxa"/>
              </w:tcPr>
            </w:tcPrChange>
          </w:tcPr>
          <w:p w14:paraId="61396168" w14:textId="4394B4BE" w:rsidR="00436658" w:rsidRPr="006E3B0D" w:rsidRDefault="00436658" w:rsidP="00436658">
            <w:pPr>
              <w:jc w:val="both"/>
              <w:rPr>
                <w:b/>
                <w:sz w:val="18"/>
                <w:szCs w:val="24"/>
              </w:rPr>
            </w:pPr>
            <w:ins w:id="105" w:author="Felipe David Tripayante Candia" w:date="2025-05-18T21:25:00Z">
              <w:r>
                <w:rPr>
                  <w:rFonts w:ascii="Aptos Narrow" w:eastAsia="Aptos Narrow" w:hAnsi="Aptos Narrow" w:cs="Aptos Narrow"/>
                  <w:color w:val="000000"/>
                </w:rPr>
                <w:t>2 semanas</w:t>
              </w:r>
            </w:ins>
          </w:p>
        </w:tc>
        <w:tc>
          <w:tcPr>
            <w:tcW w:w="1329" w:type="dxa"/>
            <w:vAlign w:val="center"/>
            <w:tcPrChange w:id="106" w:author="Felipe David Tripayante Candia" w:date="2025-05-18T21:25:00Z">
              <w:tcPr>
                <w:tcW w:w="1329" w:type="dxa"/>
              </w:tcPr>
            </w:tcPrChange>
          </w:tcPr>
          <w:p w14:paraId="715ABF6D" w14:textId="3AE6BFA1" w:rsidR="00436658" w:rsidRPr="006E3B0D" w:rsidRDefault="00436658" w:rsidP="00436658">
            <w:pPr>
              <w:jc w:val="both"/>
              <w:rPr>
                <w:b/>
                <w:sz w:val="18"/>
                <w:szCs w:val="24"/>
              </w:rPr>
            </w:pPr>
            <w:ins w:id="107" w:author="Felipe David Tripayante Candia" w:date="2025-05-18T21:25:00Z">
              <w:r>
                <w:rPr>
                  <w:rFonts w:ascii="Aptos Narrow" w:eastAsia="Aptos Narrow" w:hAnsi="Aptos Narrow" w:cs="Aptos Narrow"/>
                  <w:color w:val="000000"/>
                </w:rPr>
                <w:t xml:space="preserve">Felipe </w:t>
              </w:r>
            </w:ins>
          </w:p>
        </w:tc>
        <w:tc>
          <w:tcPr>
            <w:tcW w:w="1329" w:type="dxa"/>
            <w:vAlign w:val="center"/>
            <w:tcPrChange w:id="108" w:author="Felipe David Tripayante Candia" w:date="2025-05-18T21:25:00Z">
              <w:tcPr>
                <w:tcW w:w="1329" w:type="dxa"/>
              </w:tcPr>
            </w:tcPrChange>
          </w:tcPr>
          <w:p w14:paraId="416EA0F9" w14:textId="4947EA86" w:rsidR="00436658" w:rsidRPr="006E3B0D" w:rsidRDefault="00436658" w:rsidP="00436658">
            <w:pPr>
              <w:jc w:val="both"/>
              <w:rPr>
                <w:b/>
                <w:sz w:val="18"/>
                <w:szCs w:val="24"/>
              </w:rPr>
            </w:pPr>
          </w:p>
        </w:tc>
        <w:tc>
          <w:tcPr>
            <w:tcW w:w="1329" w:type="dxa"/>
            <w:tcPrChange w:id="109" w:author="Felipe David Tripayante Candia" w:date="2025-05-18T21:25:00Z">
              <w:tcPr>
                <w:tcW w:w="1329" w:type="dxa"/>
              </w:tcPr>
            </w:tcPrChange>
          </w:tcPr>
          <w:p w14:paraId="4C224B58" w14:textId="77777777" w:rsidR="00436658" w:rsidRPr="00E54467" w:rsidRDefault="00436658" w:rsidP="00436658">
            <w:pPr>
              <w:jc w:val="both"/>
              <w:rPr>
                <w:b/>
                <w:color w:val="C00000"/>
                <w:sz w:val="16"/>
                <w:szCs w:val="24"/>
              </w:rPr>
            </w:pPr>
          </w:p>
        </w:tc>
        <w:tc>
          <w:tcPr>
            <w:tcW w:w="1325" w:type="dxa"/>
            <w:tcPrChange w:id="110" w:author="Felipe David Tripayante Candia" w:date="2025-05-18T21:25:00Z">
              <w:tcPr>
                <w:tcW w:w="1325" w:type="dxa"/>
              </w:tcPr>
            </w:tcPrChange>
          </w:tcPr>
          <w:p w14:paraId="3B820A09" w14:textId="77777777" w:rsidR="00436658" w:rsidRDefault="00436658" w:rsidP="00436658">
            <w:pPr>
              <w:jc w:val="both"/>
              <w:rPr>
                <w:ins w:id="111" w:author="Felipe David Tripayante Candia" w:date="2025-05-18T21:29:00Z"/>
                <w:b/>
                <w:sz w:val="18"/>
                <w:szCs w:val="24"/>
              </w:rPr>
            </w:pPr>
          </w:p>
          <w:p w14:paraId="37CF2CCE" w14:textId="77777777" w:rsidR="00436658" w:rsidRDefault="00436658" w:rsidP="00436658">
            <w:pPr>
              <w:rPr>
                <w:ins w:id="112" w:author="Felipe David Tripayante Candia" w:date="2025-05-18T21:29:00Z"/>
                <w:b/>
                <w:sz w:val="18"/>
                <w:szCs w:val="24"/>
              </w:rPr>
            </w:pPr>
          </w:p>
          <w:p w14:paraId="1189767F" w14:textId="77777777" w:rsidR="00436658" w:rsidRDefault="00436658" w:rsidP="00436658">
            <w:pPr>
              <w:rPr>
                <w:ins w:id="113" w:author="Felipe David Tripayante Candia" w:date="2025-05-18T21:29:00Z"/>
                <w:b/>
                <w:sz w:val="18"/>
                <w:szCs w:val="24"/>
              </w:rPr>
            </w:pPr>
          </w:p>
          <w:p w14:paraId="5AB15578" w14:textId="21F6BBA5" w:rsidR="00436658" w:rsidRPr="00436658" w:rsidRDefault="00436658" w:rsidP="00436658">
            <w:pPr>
              <w:jc w:val="center"/>
              <w:rPr>
                <w:sz w:val="18"/>
                <w:szCs w:val="24"/>
                <w:rPrChange w:id="114" w:author="Felipe David Tripayante Candia" w:date="2025-05-18T21:29:00Z">
                  <w:rPr>
                    <w:b/>
                    <w:sz w:val="18"/>
                    <w:szCs w:val="24"/>
                  </w:rPr>
                </w:rPrChange>
              </w:rPr>
              <w:pPrChange w:id="115" w:author="Felipe David Tripayante Candia" w:date="2025-05-18T21:29:00Z">
                <w:pPr>
                  <w:framePr w:hSpace="180" w:wrap="around" w:vAnchor="page" w:hAnchor="margin" w:xAlign="center" w:y="3541"/>
                  <w:jc w:val="both"/>
                </w:pPr>
              </w:pPrChange>
            </w:pPr>
          </w:p>
        </w:tc>
      </w:tr>
      <w:tr w:rsidR="00436658" w:rsidRPr="006E3B0D" w14:paraId="154B5DCF" w14:textId="77777777" w:rsidTr="00DC01AF">
        <w:trPr>
          <w:trHeight w:val="282"/>
          <w:ins w:id="116" w:author="Felipe David Tripayante Candia" w:date="2025-05-18T21:29:00Z"/>
        </w:trPr>
        <w:tc>
          <w:tcPr>
            <w:tcW w:w="1328" w:type="dxa"/>
            <w:vAlign w:val="center"/>
          </w:tcPr>
          <w:p w14:paraId="6623EECC" w14:textId="05689E70" w:rsidR="00436658" w:rsidRDefault="00436658" w:rsidP="00436658">
            <w:pPr>
              <w:jc w:val="both"/>
              <w:rPr>
                <w:ins w:id="117" w:author="Felipe David Tripayante Candia" w:date="2025-05-18T21:29:00Z"/>
                <w:rFonts w:ascii="Aptos Narrow" w:eastAsia="Aptos Narrow" w:hAnsi="Aptos Narrow" w:cs="Aptos Narrow"/>
                <w:color w:val="000000"/>
              </w:rPr>
            </w:pPr>
            <w:ins w:id="118" w:author="Felipe David Tripayante Candia" w:date="2025-05-18T21:29:00Z">
              <w:r>
                <w:rPr>
                  <w:rFonts w:ascii="Aptos Narrow" w:eastAsia="Aptos Narrow" w:hAnsi="Aptos Narrow" w:cs="Aptos Narrow"/>
                  <w:color w:val="000000"/>
                </w:rPr>
                <w:t>Desarrollo frontend con Django y Bootstrap</w:t>
              </w:r>
            </w:ins>
          </w:p>
        </w:tc>
        <w:tc>
          <w:tcPr>
            <w:tcW w:w="1329" w:type="dxa"/>
            <w:vAlign w:val="center"/>
          </w:tcPr>
          <w:p w14:paraId="0B8CF01D" w14:textId="1992EE14" w:rsidR="00436658" w:rsidRDefault="00436658" w:rsidP="00436658">
            <w:pPr>
              <w:jc w:val="both"/>
              <w:rPr>
                <w:ins w:id="119" w:author="Felipe David Tripayante Candia" w:date="2025-05-18T21:29:00Z"/>
                <w:rFonts w:ascii="Aptos Narrow" w:eastAsia="Aptos Narrow" w:hAnsi="Aptos Narrow" w:cs="Aptos Narrow"/>
                <w:color w:val="000000"/>
              </w:rPr>
            </w:pPr>
            <w:ins w:id="120" w:author="Felipe David Tripayante Candia" w:date="2025-05-18T21:29:00Z">
              <w:r>
                <w:rPr>
                  <w:rFonts w:ascii="Aptos Narrow" w:eastAsia="Aptos Narrow" w:hAnsi="Aptos Narrow" w:cs="Aptos Narrow"/>
                  <w:color w:val="000000"/>
                </w:rPr>
                <w:t>Creación de interfaz de usuario</w:t>
              </w:r>
            </w:ins>
          </w:p>
        </w:tc>
        <w:tc>
          <w:tcPr>
            <w:tcW w:w="1329" w:type="dxa"/>
            <w:vAlign w:val="center"/>
          </w:tcPr>
          <w:p w14:paraId="38E44082" w14:textId="71547E1F" w:rsidR="00436658" w:rsidRDefault="00436658" w:rsidP="00436658">
            <w:pPr>
              <w:jc w:val="both"/>
              <w:rPr>
                <w:ins w:id="121" w:author="Felipe David Tripayante Candia" w:date="2025-05-18T21:29:00Z"/>
                <w:rFonts w:ascii="Aptos Narrow" w:eastAsia="Aptos Narrow" w:hAnsi="Aptos Narrow" w:cs="Aptos Narrow"/>
                <w:color w:val="000000"/>
              </w:rPr>
            </w:pPr>
            <w:ins w:id="122" w:author="Felipe David Tripayante Candia" w:date="2025-05-18T21:29:00Z">
              <w:r>
                <w:rPr>
                  <w:rFonts w:ascii="Aptos Narrow" w:eastAsia="Aptos Narrow" w:hAnsi="Aptos Narrow" w:cs="Aptos Narrow"/>
                  <w:color w:val="000000"/>
                </w:rPr>
                <w:t>Django, Bootstrap, Chart.js</w:t>
              </w:r>
            </w:ins>
          </w:p>
        </w:tc>
        <w:tc>
          <w:tcPr>
            <w:tcW w:w="1329" w:type="dxa"/>
            <w:vAlign w:val="center"/>
          </w:tcPr>
          <w:p w14:paraId="278B8901" w14:textId="51776C23" w:rsidR="00436658" w:rsidRDefault="00436658" w:rsidP="00436658">
            <w:pPr>
              <w:jc w:val="both"/>
              <w:rPr>
                <w:ins w:id="123" w:author="Felipe David Tripayante Candia" w:date="2025-05-18T21:29:00Z"/>
                <w:rFonts w:ascii="Aptos Narrow" w:eastAsia="Aptos Narrow" w:hAnsi="Aptos Narrow" w:cs="Aptos Narrow"/>
                <w:color w:val="000000"/>
              </w:rPr>
            </w:pPr>
            <w:ins w:id="124" w:author="Felipe David Tripayante Candia" w:date="2025-05-18T21:29:00Z">
              <w:r>
                <w:rPr>
                  <w:rFonts w:ascii="Aptos Narrow" w:eastAsia="Aptos Narrow" w:hAnsi="Aptos Narrow" w:cs="Aptos Narrow"/>
                  <w:color w:val="000000"/>
                </w:rPr>
                <w:t>3 semanas</w:t>
              </w:r>
            </w:ins>
          </w:p>
        </w:tc>
        <w:tc>
          <w:tcPr>
            <w:tcW w:w="1329" w:type="dxa"/>
            <w:vAlign w:val="center"/>
          </w:tcPr>
          <w:p w14:paraId="2F13B3AC" w14:textId="6D7C64BC" w:rsidR="00436658" w:rsidRDefault="00436658" w:rsidP="00436658">
            <w:pPr>
              <w:jc w:val="both"/>
              <w:rPr>
                <w:ins w:id="125" w:author="Felipe David Tripayante Candia" w:date="2025-05-18T21:29:00Z"/>
                <w:rFonts w:ascii="Aptos Narrow" w:eastAsia="Aptos Narrow" w:hAnsi="Aptos Narrow" w:cs="Aptos Narrow"/>
                <w:color w:val="000000"/>
              </w:rPr>
            </w:pPr>
            <w:ins w:id="126" w:author="Felipe David Tripayante Candia" w:date="2025-05-18T21:29:00Z">
              <w:r>
                <w:rPr>
                  <w:rFonts w:ascii="Aptos Narrow" w:eastAsia="Aptos Narrow" w:hAnsi="Aptos Narrow" w:cs="Aptos Narrow"/>
                  <w:color w:val="000000"/>
                </w:rPr>
                <w:t xml:space="preserve">Felip+G11e </w:t>
              </w:r>
            </w:ins>
          </w:p>
        </w:tc>
        <w:tc>
          <w:tcPr>
            <w:tcW w:w="1329" w:type="dxa"/>
            <w:vAlign w:val="center"/>
          </w:tcPr>
          <w:p w14:paraId="21E08BD4" w14:textId="4A58B0E2" w:rsidR="00436658" w:rsidRPr="006E3B0D" w:rsidRDefault="00436658" w:rsidP="00436658">
            <w:pPr>
              <w:jc w:val="both"/>
              <w:rPr>
                <w:ins w:id="127" w:author="Felipe David Tripayante Candia" w:date="2025-05-18T21:29:00Z"/>
                <w:b/>
                <w:sz w:val="18"/>
                <w:szCs w:val="24"/>
              </w:rPr>
            </w:pPr>
          </w:p>
        </w:tc>
        <w:tc>
          <w:tcPr>
            <w:tcW w:w="1329" w:type="dxa"/>
          </w:tcPr>
          <w:p w14:paraId="3E60FC4A" w14:textId="77777777" w:rsidR="00436658" w:rsidRPr="00E54467" w:rsidRDefault="00436658" w:rsidP="00436658">
            <w:pPr>
              <w:jc w:val="both"/>
              <w:rPr>
                <w:ins w:id="128" w:author="Felipe David Tripayante Candia" w:date="2025-05-18T21:29:00Z"/>
                <w:b/>
                <w:color w:val="C00000"/>
                <w:sz w:val="16"/>
                <w:szCs w:val="24"/>
              </w:rPr>
            </w:pPr>
          </w:p>
        </w:tc>
        <w:tc>
          <w:tcPr>
            <w:tcW w:w="1325" w:type="dxa"/>
          </w:tcPr>
          <w:p w14:paraId="29BB662C" w14:textId="77777777" w:rsidR="00436658" w:rsidRDefault="00436658" w:rsidP="00436658">
            <w:pPr>
              <w:jc w:val="both"/>
              <w:rPr>
                <w:ins w:id="129" w:author="Felipe David Tripayante Candia" w:date="2025-05-18T21:29:00Z"/>
                <w:b/>
                <w:sz w:val="18"/>
                <w:szCs w:val="24"/>
              </w:rPr>
            </w:pPr>
          </w:p>
        </w:tc>
      </w:tr>
      <w:tr w:rsidR="00436658" w:rsidRPr="006E3B0D" w14:paraId="6E50D940" w14:textId="77777777" w:rsidTr="00DC01AF">
        <w:trPr>
          <w:trHeight w:val="282"/>
          <w:ins w:id="130" w:author="Felipe David Tripayante Candia" w:date="2025-05-18T21:29:00Z"/>
        </w:trPr>
        <w:tc>
          <w:tcPr>
            <w:tcW w:w="1328" w:type="dxa"/>
            <w:vAlign w:val="center"/>
          </w:tcPr>
          <w:p w14:paraId="276566F2" w14:textId="427DBC03" w:rsidR="00436658" w:rsidRDefault="00436658" w:rsidP="00436658">
            <w:pPr>
              <w:jc w:val="both"/>
              <w:rPr>
                <w:ins w:id="131" w:author="Felipe David Tripayante Candia" w:date="2025-05-18T21:29:00Z"/>
                <w:rFonts w:ascii="Aptos Narrow" w:eastAsia="Aptos Narrow" w:hAnsi="Aptos Narrow" w:cs="Aptos Narrow"/>
                <w:color w:val="000000"/>
              </w:rPr>
            </w:pPr>
            <w:ins w:id="132" w:author="Felipe David Tripayante Candia" w:date="2025-05-18T21:29:00Z">
              <w:r>
                <w:rPr>
                  <w:rFonts w:ascii="Aptos Narrow" w:eastAsia="Aptos Narrow" w:hAnsi="Aptos Narrow" w:cs="Aptos Narrow"/>
                  <w:color w:val="000000"/>
                </w:rPr>
                <w:t>Control de versiones y colaboración</w:t>
              </w:r>
            </w:ins>
          </w:p>
        </w:tc>
        <w:tc>
          <w:tcPr>
            <w:tcW w:w="1329" w:type="dxa"/>
            <w:vAlign w:val="center"/>
          </w:tcPr>
          <w:p w14:paraId="782B0875" w14:textId="6CA296E8" w:rsidR="00436658" w:rsidRDefault="00436658" w:rsidP="00436658">
            <w:pPr>
              <w:jc w:val="both"/>
              <w:rPr>
                <w:ins w:id="133" w:author="Felipe David Tripayante Candia" w:date="2025-05-18T21:29:00Z"/>
                <w:rFonts w:ascii="Aptos Narrow" w:eastAsia="Aptos Narrow" w:hAnsi="Aptos Narrow" w:cs="Aptos Narrow"/>
                <w:color w:val="000000"/>
              </w:rPr>
            </w:pPr>
            <w:ins w:id="134" w:author="Felipe David Tripayante Candia" w:date="2025-05-18T21:29:00Z">
              <w:r>
                <w:rPr>
                  <w:rFonts w:ascii="Aptos Narrow" w:eastAsia="Aptos Narrow" w:hAnsi="Aptos Narrow" w:cs="Aptos Narrow"/>
                  <w:color w:val="000000"/>
                </w:rPr>
                <w:t>Configuración y uso de GitHub</w:t>
              </w:r>
            </w:ins>
          </w:p>
        </w:tc>
        <w:tc>
          <w:tcPr>
            <w:tcW w:w="1329" w:type="dxa"/>
            <w:vAlign w:val="center"/>
          </w:tcPr>
          <w:p w14:paraId="25F079B3" w14:textId="5DDCCB9C" w:rsidR="00436658" w:rsidRDefault="00436658" w:rsidP="00436658">
            <w:pPr>
              <w:jc w:val="both"/>
              <w:rPr>
                <w:ins w:id="135" w:author="Felipe David Tripayante Candia" w:date="2025-05-18T21:29:00Z"/>
                <w:rFonts w:ascii="Aptos Narrow" w:eastAsia="Aptos Narrow" w:hAnsi="Aptos Narrow" w:cs="Aptos Narrow"/>
                <w:color w:val="000000"/>
              </w:rPr>
            </w:pPr>
            <w:ins w:id="136" w:author="Felipe David Tripayante Candia" w:date="2025-05-18T21:30:00Z">
              <w:r>
                <w:rPr>
                  <w:rFonts w:ascii="Aptos Narrow" w:eastAsia="Aptos Narrow" w:hAnsi="Aptos Narrow" w:cs="Aptos Narrow"/>
                  <w:color w:val="000000"/>
                </w:rPr>
                <w:t>GitHub</w:t>
              </w:r>
            </w:ins>
          </w:p>
        </w:tc>
        <w:tc>
          <w:tcPr>
            <w:tcW w:w="1329" w:type="dxa"/>
            <w:vAlign w:val="center"/>
          </w:tcPr>
          <w:p w14:paraId="157991FC" w14:textId="7A7C1B13" w:rsidR="00436658" w:rsidRDefault="00436658" w:rsidP="00436658">
            <w:pPr>
              <w:jc w:val="both"/>
              <w:rPr>
                <w:ins w:id="137" w:author="Felipe David Tripayante Candia" w:date="2025-05-18T21:29:00Z"/>
                <w:rFonts w:ascii="Aptos Narrow" w:eastAsia="Aptos Narrow" w:hAnsi="Aptos Narrow" w:cs="Aptos Narrow"/>
                <w:color w:val="000000"/>
              </w:rPr>
            </w:pPr>
            <w:ins w:id="138" w:author="Felipe David Tripayante Candia" w:date="2025-05-18T21:30:00Z">
              <w:r>
                <w:rPr>
                  <w:rFonts w:ascii="Aptos Narrow" w:eastAsia="Aptos Narrow" w:hAnsi="Aptos Narrow" w:cs="Aptos Narrow"/>
                  <w:color w:val="000000"/>
                </w:rPr>
                <w:t>Durante todo el proyecto</w:t>
              </w:r>
            </w:ins>
          </w:p>
        </w:tc>
        <w:tc>
          <w:tcPr>
            <w:tcW w:w="1329" w:type="dxa"/>
            <w:vAlign w:val="center"/>
          </w:tcPr>
          <w:p w14:paraId="73E22EBC" w14:textId="0627AE54" w:rsidR="00436658" w:rsidRDefault="00436658" w:rsidP="00436658">
            <w:pPr>
              <w:jc w:val="both"/>
              <w:rPr>
                <w:ins w:id="139" w:author="Felipe David Tripayante Candia" w:date="2025-05-18T21:29:00Z"/>
                <w:rFonts w:ascii="Aptos Narrow" w:eastAsia="Aptos Narrow" w:hAnsi="Aptos Narrow" w:cs="Aptos Narrow"/>
                <w:color w:val="000000"/>
              </w:rPr>
            </w:pPr>
            <w:ins w:id="140" w:author="Felipe David Tripayante Candia" w:date="2025-05-18T21:30:00Z">
              <w:r>
                <w:rPr>
                  <w:rFonts w:ascii="Aptos Narrow" w:eastAsia="Aptos Narrow" w:hAnsi="Aptos Narrow" w:cs="Aptos Narrow"/>
                  <w:color w:val="000000"/>
                </w:rPr>
                <w:t>Ambos</w:t>
              </w:r>
            </w:ins>
          </w:p>
        </w:tc>
        <w:tc>
          <w:tcPr>
            <w:tcW w:w="1329" w:type="dxa"/>
            <w:vAlign w:val="center"/>
          </w:tcPr>
          <w:p w14:paraId="4727D95C" w14:textId="5C21CFF3" w:rsidR="00436658" w:rsidRPr="006E3B0D" w:rsidRDefault="00436658" w:rsidP="00436658">
            <w:pPr>
              <w:jc w:val="both"/>
              <w:rPr>
                <w:ins w:id="141" w:author="Felipe David Tripayante Candia" w:date="2025-05-18T21:29:00Z"/>
                <w:b/>
                <w:sz w:val="18"/>
                <w:szCs w:val="24"/>
              </w:rPr>
            </w:pPr>
          </w:p>
        </w:tc>
        <w:tc>
          <w:tcPr>
            <w:tcW w:w="1329" w:type="dxa"/>
          </w:tcPr>
          <w:p w14:paraId="5ECA6A06" w14:textId="77777777" w:rsidR="00436658" w:rsidRPr="00E54467" w:rsidRDefault="00436658" w:rsidP="00436658">
            <w:pPr>
              <w:jc w:val="both"/>
              <w:rPr>
                <w:ins w:id="142" w:author="Felipe David Tripayante Candia" w:date="2025-05-18T21:29:00Z"/>
                <w:b/>
                <w:color w:val="C00000"/>
                <w:sz w:val="16"/>
                <w:szCs w:val="24"/>
              </w:rPr>
            </w:pPr>
          </w:p>
        </w:tc>
        <w:tc>
          <w:tcPr>
            <w:tcW w:w="1325" w:type="dxa"/>
          </w:tcPr>
          <w:p w14:paraId="16524C96" w14:textId="77777777" w:rsidR="00436658" w:rsidRDefault="00436658" w:rsidP="00436658">
            <w:pPr>
              <w:jc w:val="both"/>
              <w:rPr>
                <w:ins w:id="143" w:author="Felipe David Tripayante Candia" w:date="2025-05-18T21:29:00Z"/>
                <w:b/>
                <w:sz w:val="18"/>
                <w:szCs w:val="24"/>
              </w:rPr>
            </w:pPr>
          </w:p>
        </w:tc>
      </w:tr>
      <w:tr w:rsidR="00436658" w:rsidRPr="006E3B0D" w14:paraId="1F4B2BE9" w14:textId="77777777" w:rsidTr="00DC01AF">
        <w:trPr>
          <w:trHeight w:val="282"/>
          <w:ins w:id="144" w:author="Felipe David Tripayante Candia" w:date="2025-05-18T21:29:00Z"/>
        </w:trPr>
        <w:tc>
          <w:tcPr>
            <w:tcW w:w="1328" w:type="dxa"/>
            <w:vAlign w:val="center"/>
          </w:tcPr>
          <w:p w14:paraId="028B350F" w14:textId="0EA8298F" w:rsidR="00436658" w:rsidRDefault="00436658" w:rsidP="00436658">
            <w:pPr>
              <w:jc w:val="both"/>
              <w:rPr>
                <w:ins w:id="145" w:author="Felipe David Tripayante Candia" w:date="2025-05-18T21:29:00Z"/>
                <w:rFonts w:ascii="Aptos Narrow" w:eastAsia="Aptos Narrow" w:hAnsi="Aptos Narrow" w:cs="Aptos Narrow"/>
                <w:color w:val="000000"/>
              </w:rPr>
            </w:pPr>
            <w:ins w:id="146" w:author="Felipe David Tripayante Candia" w:date="2025-05-18T21:29:00Z">
              <w:r>
                <w:rPr>
                  <w:rFonts w:ascii="Aptos Narrow" w:eastAsia="Aptos Narrow" w:hAnsi="Aptos Narrow" w:cs="Aptos Narrow"/>
                  <w:color w:val="000000"/>
                </w:rPr>
                <w:lastRenderedPageBreak/>
                <w:t>Pruebas y validación del sistema</w:t>
              </w:r>
            </w:ins>
          </w:p>
        </w:tc>
        <w:tc>
          <w:tcPr>
            <w:tcW w:w="1329" w:type="dxa"/>
            <w:vAlign w:val="center"/>
          </w:tcPr>
          <w:p w14:paraId="317F3F17" w14:textId="644EFE55" w:rsidR="00436658" w:rsidRDefault="00436658" w:rsidP="00436658">
            <w:pPr>
              <w:jc w:val="both"/>
              <w:rPr>
                <w:ins w:id="147" w:author="Felipe David Tripayante Candia" w:date="2025-05-18T21:29:00Z"/>
                <w:rFonts w:ascii="Aptos Narrow" w:eastAsia="Aptos Narrow" w:hAnsi="Aptos Narrow" w:cs="Aptos Narrow"/>
                <w:color w:val="000000"/>
              </w:rPr>
            </w:pPr>
            <w:ins w:id="148" w:author="Felipe David Tripayante Candia" w:date="2025-05-18T21:29:00Z">
              <w:r>
                <w:rPr>
                  <w:rFonts w:ascii="Aptos Narrow" w:eastAsia="Aptos Narrow" w:hAnsi="Aptos Narrow" w:cs="Aptos Narrow"/>
                  <w:color w:val="000000"/>
                </w:rPr>
                <w:t>Testeo de funcionalidades</w:t>
              </w:r>
            </w:ins>
          </w:p>
        </w:tc>
        <w:tc>
          <w:tcPr>
            <w:tcW w:w="1329" w:type="dxa"/>
            <w:vAlign w:val="center"/>
          </w:tcPr>
          <w:p w14:paraId="79A42980" w14:textId="0ED1FBD0" w:rsidR="00436658" w:rsidRDefault="00436658" w:rsidP="00436658">
            <w:pPr>
              <w:jc w:val="both"/>
              <w:rPr>
                <w:ins w:id="149" w:author="Felipe David Tripayante Candia" w:date="2025-05-18T21:29:00Z"/>
                <w:rFonts w:ascii="Aptos Narrow" w:eastAsia="Aptos Narrow" w:hAnsi="Aptos Narrow" w:cs="Aptos Narrow"/>
                <w:color w:val="000000"/>
              </w:rPr>
            </w:pPr>
            <w:ins w:id="150" w:author="Felipe David Tripayante Candia" w:date="2025-05-18T21:30:00Z">
              <w:r>
                <w:rPr>
                  <w:rFonts w:ascii="Aptos Narrow" w:eastAsia="Aptos Narrow" w:hAnsi="Aptos Narrow" w:cs="Aptos Narrow"/>
                  <w:color w:val="000000"/>
                </w:rPr>
                <w:t>Pytest, Selenium (opcional)</w:t>
              </w:r>
            </w:ins>
          </w:p>
        </w:tc>
        <w:tc>
          <w:tcPr>
            <w:tcW w:w="1329" w:type="dxa"/>
            <w:vAlign w:val="center"/>
          </w:tcPr>
          <w:p w14:paraId="29D903AB" w14:textId="28B61B27" w:rsidR="00436658" w:rsidRDefault="00436658" w:rsidP="00436658">
            <w:pPr>
              <w:jc w:val="both"/>
              <w:rPr>
                <w:ins w:id="151" w:author="Felipe David Tripayante Candia" w:date="2025-05-18T21:29:00Z"/>
                <w:rFonts w:ascii="Aptos Narrow" w:eastAsia="Aptos Narrow" w:hAnsi="Aptos Narrow" w:cs="Aptos Narrow"/>
                <w:color w:val="000000"/>
              </w:rPr>
            </w:pPr>
            <w:ins w:id="152" w:author="Felipe David Tripayante Candia" w:date="2025-05-18T21:30:00Z">
              <w:r>
                <w:rPr>
                  <w:rFonts w:ascii="Aptos Narrow" w:eastAsia="Aptos Narrow" w:hAnsi="Aptos Narrow" w:cs="Aptos Narrow"/>
                  <w:color w:val="000000"/>
                </w:rPr>
                <w:t>2 semanas</w:t>
              </w:r>
            </w:ins>
          </w:p>
        </w:tc>
        <w:tc>
          <w:tcPr>
            <w:tcW w:w="1329" w:type="dxa"/>
            <w:vAlign w:val="center"/>
          </w:tcPr>
          <w:p w14:paraId="056E8DD1" w14:textId="6D3C70AC" w:rsidR="00436658" w:rsidRDefault="00436658" w:rsidP="00436658">
            <w:pPr>
              <w:jc w:val="both"/>
              <w:rPr>
                <w:ins w:id="153" w:author="Felipe David Tripayante Candia" w:date="2025-05-18T21:29:00Z"/>
                <w:rFonts w:ascii="Aptos Narrow" w:eastAsia="Aptos Narrow" w:hAnsi="Aptos Narrow" w:cs="Aptos Narrow"/>
                <w:color w:val="000000"/>
              </w:rPr>
            </w:pPr>
            <w:ins w:id="154" w:author="Felipe David Tripayante Candia" w:date="2025-05-18T21:30:00Z">
              <w:r>
                <w:rPr>
                  <w:rFonts w:ascii="Aptos Narrow" w:eastAsia="Aptos Narrow" w:hAnsi="Aptos Narrow" w:cs="Aptos Narrow"/>
                  <w:color w:val="000000"/>
                </w:rPr>
                <w:t xml:space="preserve">Felipe </w:t>
              </w:r>
            </w:ins>
          </w:p>
        </w:tc>
        <w:tc>
          <w:tcPr>
            <w:tcW w:w="1329" w:type="dxa"/>
            <w:vAlign w:val="center"/>
          </w:tcPr>
          <w:p w14:paraId="7D434478" w14:textId="50D63584" w:rsidR="00436658" w:rsidRPr="006E3B0D" w:rsidRDefault="00436658" w:rsidP="00436658">
            <w:pPr>
              <w:jc w:val="both"/>
              <w:rPr>
                <w:ins w:id="155" w:author="Felipe David Tripayante Candia" w:date="2025-05-18T21:29:00Z"/>
                <w:b/>
                <w:sz w:val="18"/>
                <w:szCs w:val="24"/>
              </w:rPr>
            </w:pPr>
          </w:p>
        </w:tc>
        <w:tc>
          <w:tcPr>
            <w:tcW w:w="1329" w:type="dxa"/>
          </w:tcPr>
          <w:p w14:paraId="18A69C9E" w14:textId="77777777" w:rsidR="00436658" w:rsidRPr="00E54467" w:rsidRDefault="00436658" w:rsidP="00436658">
            <w:pPr>
              <w:jc w:val="both"/>
              <w:rPr>
                <w:ins w:id="156" w:author="Felipe David Tripayante Candia" w:date="2025-05-18T21:29:00Z"/>
                <w:b/>
                <w:color w:val="C00000"/>
                <w:sz w:val="16"/>
                <w:szCs w:val="24"/>
              </w:rPr>
            </w:pPr>
          </w:p>
        </w:tc>
        <w:tc>
          <w:tcPr>
            <w:tcW w:w="1325" w:type="dxa"/>
          </w:tcPr>
          <w:p w14:paraId="4AD317F7" w14:textId="77777777" w:rsidR="00436658" w:rsidRDefault="00436658" w:rsidP="00436658">
            <w:pPr>
              <w:jc w:val="both"/>
              <w:rPr>
                <w:ins w:id="157" w:author="Felipe David Tripayante Candia" w:date="2025-05-18T21:29:00Z"/>
                <w:b/>
                <w:sz w:val="18"/>
                <w:szCs w:val="24"/>
              </w:rPr>
            </w:pPr>
          </w:p>
        </w:tc>
      </w:tr>
      <w:tr w:rsidR="00436658" w:rsidRPr="006E3B0D" w14:paraId="7D50B6E1" w14:textId="77777777" w:rsidTr="00DC01AF">
        <w:trPr>
          <w:trHeight w:val="282"/>
          <w:ins w:id="158" w:author="Felipe David Tripayante Candia" w:date="2025-05-18T21:29:00Z"/>
        </w:trPr>
        <w:tc>
          <w:tcPr>
            <w:tcW w:w="1328" w:type="dxa"/>
            <w:vAlign w:val="center"/>
          </w:tcPr>
          <w:p w14:paraId="459FD5DF" w14:textId="432EBA05" w:rsidR="00436658" w:rsidRDefault="00436658" w:rsidP="00436658">
            <w:pPr>
              <w:jc w:val="both"/>
              <w:rPr>
                <w:ins w:id="159" w:author="Felipe David Tripayante Candia" w:date="2025-05-18T21:29:00Z"/>
                <w:rFonts w:ascii="Aptos Narrow" w:eastAsia="Aptos Narrow" w:hAnsi="Aptos Narrow" w:cs="Aptos Narrow"/>
                <w:color w:val="000000"/>
              </w:rPr>
            </w:pPr>
            <w:ins w:id="160" w:author="Felipe David Tripayante Candia" w:date="2025-05-18T21:29:00Z">
              <w:r>
                <w:rPr>
                  <w:rFonts w:ascii="Aptos Narrow" w:eastAsia="Aptos Narrow" w:hAnsi="Aptos Narrow" w:cs="Aptos Narrow"/>
                  <w:color w:val="000000"/>
                </w:rPr>
                <w:t>Documentación</w:t>
              </w:r>
            </w:ins>
          </w:p>
        </w:tc>
        <w:tc>
          <w:tcPr>
            <w:tcW w:w="1329" w:type="dxa"/>
            <w:vAlign w:val="center"/>
          </w:tcPr>
          <w:p w14:paraId="1FDC98F7" w14:textId="72A32835" w:rsidR="00436658" w:rsidRDefault="00436658" w:rsidP="00436658">
            <w:pPr>
              <w:jc w:val="both"/>
              <w:rPr>
                <w:ins w:id="161" w:author="Felipe David Tripayante Candia" w:date="2025-05-18T21:29:00Z"/>
                <w:rFonts w:ascii="Aptos Narrow" w:eastAsia="Aptos Narrow" w:hAnsi="Aptos Narrow" w:cs="Aptos Narrow"/>
                <w:color w:val="000000"/>
              </w:rPr>
            </w:pPr>
            <w:ins w:id="162" w:author="Felipe David Tripayante Candia" w:date="2025-05-18T21:29:00Z">
              <w:r>
                <w:rPr>
                  <w:rFonts w:ascii="Aptos Narrow" w:eastAsia="Aptos Narrow" w:hAnsi="Aptos Narrow" w:cs="Aptos Narrow"/>
                  <w:color w:val="000000"/>
                </w:rPr>
                <w:t>Elaboración de documentación técnica</w:t>
              </w:r>
            </w:ins>
          </w:p>
        </w:tc>
        <w:tc>
          <w:tcPr>
            <w:tcW w:w="1329" w:type="dxa"/>
            <w:vAlign w:val="center"/>
          </w:tcPr>
          <w:p w14:paraId="6CE5041C" w14:textId="2D29169C" w:rsidR="00436658" w:rsidRDefault="00436658" w:rsidP="00436658">
            <w:pPr>
              <w:jc w:val="both"/>
              <w:rPr>
                <w:ins w:id="163" w:author="Felipe David Tripayante Candia" w:date="2025-05-18T21:29:00Z"/>
                <w:rFonts w:ascii="Aptos Narrow" w:eastAsia="Aptos Narrow" w:hAnsi="Aptos Narrow" w:cs="Aptos Narrow"/>
                <w:color w:val="000000"/>
              </w:rPr>
            </w:pPr>
            <w:ins w:id="164" w:author="Felipe David Tripayante Candia" w:date="2025-05-18T21:30:00Z">
              <w:r>
                <w:rPr>
                  <w:rFonts w:ascii="Aptos Narrow" w:eastAsia="Aptos Narrow" w:hAnsi="Aptos Narrow" w:cs="Aptos Narrow"/>
                  <w:color w:val="000000"/>
                </w:rPr>
                <w:t>Word, Markdown, GitHub Wiki</w:t>
              </w:r>
            </w:ins>
          </w:p>
        </w:tc>
        <w:tc>
          <w:tcPr>
            <w:tcW w:w="1329" w:type="dxa"/>
            <w:vAlign w:val="center"/>
          </w:tcPr>
          <w:p w14:paraId="28DB91D8" w14:textId="1C552315" w:rsidR="00436658" w:rsidRDefault="00436658" w:rsidP="00436658">
            <w:pPr>
              <w:jc w:val="both"/>
              <w:rPr>
                <w:ins w:id="165" w:author="Felipe David Tripayante Candia" w:date="2025-05-18T21:29:00Z"/>
                <w:rFonts w:ascii="Aptos Narrow" w:eastAsia="Aptos Narrow" w:hAnsi="Aptos Narrow" w:cs="Aptos Narrow"/>
                <w:color w:val="000000"/>
              </w:rPr>
            </w:pPr>
            <w:ins w:id="166" w:author="Felipe David Tripayante Candia" w:date="2025-05-18T21:30:00Z">
              <w:r>
                <w:rPr>
                  <w:rFonts w:ascii="Aptos Narrow" w:eastAsia="Aptos Narrow" w:hAnsi="Aptos Narrow" w:cs="Aptos Narrow"/>
                  <w:color w:val="000000"/>
                </w:rPr>
                <w:t>1 semana</w:t>
              </w:r>
            </w:ins>
          </w:p>
        </w:tc>
        <w:tc>
          <w:tcPr>
            <w:tcW w:w="1329" w:type="dxa"/>
            <w:vAlign w:val="center"/>
          </w:tcPr>
          <w:p w14:paraId="0A76E610" w14:textId="092FB041" w:rsidR="00436658" w:rsidRDefault="00436658" w:rsidP="00436658">
            <w:pPr>
              <w:jc w:val="both"/>
              <w:rPr>
                <w:ins w:id="167" w:author="Felipe David Tripayante Candia" w:date="2025-05-18T21:29:00Z"/>
                <w:rFonts w:ascii="Aptos Narrow" w:eastAsia="Aptos Narrow" w:hAnsi="Aptos Narrow" w:cs="Aptos Narrow"/>
                <w:color w:val="000000"/>
              </w:rPr>
            </w:pPr>
            <w:ins w:id="168" w:author="Felipe David Tripayante Candia" w:date="2025-05-18T21:30:00Z">
              <w:r>
                <w:rPr>
                  <w:rFonts w:ascii="Aptos Narrow" w:eastAsia="Aptos Narrow" w:hAnsi="Aptos Narrow" w:cs="Aptos Narrow"/>
                  <w:color w:val="000000"/>
                </w:rPr>
                <w:t>Ambos</w:t>
              </w:r>
            </w:ins>
          </w:p>
        </w:tc>
        <w:tc>
          <w:tcPr>
            <w:tcW w:w="1329" w:type="dxa"/>
            <w:vAlign w:val="center"/>
          </w:tcPr>
          <w:p w14:paraId="0E649815" w14:textId="4DEB9FC5" w:rsidR="00436658" w:rsidRPr="006E3B0D" w:rsidRDefault="00436658" w:rsidP="00436658">
            <w:pPr>
              <w:jc w:val="both"/>
              <w:rPr>
                <w:ins w:id="169" w:author="Felipe David Tripayante Candia" w:date="2025-05-18T21:29:00Z"/>
                <w:b/>
                <w:sz w:val="18"/>
                <w:szCs w:val="24"/>
              </w:rPr>
            </w:pPr>
          </w:p>
        </w:tc>
        <w:tc>
          <w:tcPr>
            <w:tcW w:w="1329" w:type="dxa"/>
          </w:tcPr>
          <w:p w14:paraId="442B0DCF" w14:textId="77777777" w:rsidR="00436658" w:rsidRPr="00E54467" w:rsidRDefault="00436658" w:rsidP="00436658">
            <w:pPr>
              <w:jc w:val="both"/>
              <w:rPr>
                <w:ins w:id="170" w:author="Felipe David Tripayante Candia" w:date="2025-05-18T21:29:00Z"/>
                <w:b/>
                <w:color w:val="C00000"/>
                <w:sz w:val="16"/>
                <w:szCs w:val="24"/>
              </w:rPr>
            </w:pPr>
          </w:p>
        </w:tc>
        <w:tc>
          <w:tcPr>
            <w:tcW w:w="1325" w:type="dxa"/>
          </w:tcPr>
          <w:p w14:paraId="42BD902C" w14:textId="77777777" w:rsidR="00436658" w:rsidRDefault="00436658" w:rsidP="00436658">
            <w:pPr>
              <w:jc w:val="both"/>
              <w:rPr>
                <w:ins w:id="171" w:author="Felipe David Tripayante Candia" w:date="2025-05-18T21:29:00Z"/>
                <w:b/>
                <w:sz w:val="18"/>
                <w:szCs w:val="24"/>
              </w:rPr>
            </w:pPr>
          </w:p>
        </w:tc>
      </w:tr>
      <w:tr w:rsidR="00436658" w:rsidRPr="006E3B0D" w14:paraId="0638F95E" w14:textId="77777777" w:rsidTr="00DC01AF">
        <w:trPr>
          <w:trHeight w:val="282"/>
          <w:ins w:id="172" w:author="Felipe David Tripayante Candia" w:date="2025-05-18T21:29:00Z"/>
        </w:trPr>
        <w:tc>
          <w:tcPr>
            <w:tcW w:w="1328" w:type="dxa"/>
            <w:vAlign w:val="center"/>
          </w:tcPr>
          <w:p w14:paraId="0B98A35F" w14:textId="129123BC" w:rsidR="00436658" w:rsidRDefault="00436658" w:rsidP="00436658">
            <w:pPr>
              <w:jc w:val="both"/>
              <w:rPr>
                <w:ins w:id="173" w:author="Felipe David Tripayante Candia" w:date="2025-05-18T21:29:00Z"/>
                <w:rFonts w:ascii="Aptos Narrow" w:eastAsia="Aptos Narrow" w:hAnsi="Aptos Narrow" w:cs="Aptos Narrow"/>
                <w:color w:val="000000"/>
              </w:rPr>
            </w:pPr>
            <w:ins w:id="174" w:author="Felipe David Tripayante Candia" w:date="2025-05-18T21:29:00Z">
              <w:r>
                <w:rPr>
                  <w:rFonts w:ascii="Aptos Narrow" w:eastAsia="Aptos Narrow" w:hAnsi="Aptos Narrow" w:cs="Aptos Narrow"/>
                  <w:color w:val="000000"/>
                </w:rPr>
                <w:t>Presentación final</w:t>
              </w:r>
            </w:ins>
          </w:p>
        </w:tc>
        <w:tc>
          <w:tcPr>
            <w:tcW w:w="1329" w:type="dxa"/>
            <w:vAlign w:val="center"/>
          </w:tcPr>
          <w:p w14:paraId="79C0306D" w14:textId="651494BF" w:rsidR="00436658" w:rsidRDefault="00436658" w:rsidP="00436658">
            <w:pPr>
              <w:jc w:val="both"/>
              <w:rPr>
                <w:ins w:id="175" w:author="Felipe David Tripayante Candia" w:date="2025-05-18T21:29:00Z"/>
                <w:rFonts w:ascii="Aptos Narrow" w:eastAsia="Aptos Narrow" w:hAnsi="Aptos Narrow" w:cs="Aptos Narrow"/>
                <w:color w:val="000000"/>
              </w:rPr>
            </w:pPr>
            <w:ins w:id="176" w:author="Felipe David Tripayante Candia" w:date="2025-05-18T21:29:00Z">
              <w:r>
                <w:rPr>
                  <w:rFonts w:ascii="Aptos Narrow" w:eastAsia="Aptos Narrow" w:hAnsi="Aptos Narrow" w:cs="Aptos Narrow"/>
                  <w:color w:val="000000"/>
                </w:rPr>
                <w:t>Preparación de informe y exposición</w:t>
              </w:r>
            </w:ins>
          </w:p>
        </w:tc>
        <w:tc>
          <w:tcPr>
            <w:tcW w:w="1329" w:type="dxa"/>
            <w:vAlign w:val="center"/>
          </w:tcPr>
          <w:p w14:paraId="5D0EB949" w14:textId="1744FDCB" w:rsidR="00436658" w:rsidRDefault="00436658" w:rsidP="00436658">
            <w:pPr>
              <w:jc w:val="both"/>
              <w:rPr>
                <w:ins w:id="177" w:author="Felipe David Tripayante Candia" w:date="2025-05-18T21:29:00Z"/>
                <w:rFonts w:ascii="Aptos Narrow" w:eastAsia="Aptos Narrow" w:hAnsi="Aptos Narrow" w:cs="Aptos Narrow"/>
                <w:color w:val="000000"/>
              </w:rPr>
            </w:pPr>
            <w:ins w:id="178" w:author="Felipe David Tripayante Candia" w:date="2025-05-18T21:30:00Z">
              <w:r>
                <w:rPr>
                  <w:rFonts w:ascii="Aptos Narrow" w:eastAsia="Aptos Narrow" w:hAnsi="Aptos Narrow" w:cs="Aptos Narrow"/>
                  <w:color w:val="000000"/>
                </w:rPr>
                <w:t>PowerPoint, Documentación</w:t>
              </w:r>
            </w:ins>
          </w:p>
        </w:tc>
        <w:tc>
          <w:tcPr>
            <w:tcW w:w="1329" w:type="dxa"/>
            <w:vAlign w:val="center"/>
          </w:tcPr>
          <w:p w14:paraId="18E710BF" w14:textId="4CC90AFE" w:rsidR="00436658" w:rsidRDefault="00436658" w:rsidP="00436658">
            <w:pPr>
              <w:jc w:val="both"/>
              <w:rPr>
                <w:ins w:id="179" w:author="Felipe David Tripayante Candia" w:date="2025-05-18T21:29:00Z"/>
                <w:rFonts w:ascii="Aptos Narrow" w:eastAsia="Aptos Narrow" w:hAnsi="Aptos Narrow" w:cs="Aptos Narrow"/>
                <w:color w:val="000000"/>
              </w:rPr>
            </w:pPr>
            <w:ins w:id="180" w:author="Felipe David Tripayante Candia" w:date="2025-05-18T21:30:00Z">
              <w:r>
                <w:rPr>
                  <w:rFonts w:ascii="Aptos Narrow" w:eastAsia="Aptos Narrow" w:hAnsi="Aptos Narrow" w:cs="Aptos Narrow"/>
                  <w:color w:val="000000"/>
                </w:rPr>
                <w:t>1 semana</w:t>
              </w:r>
            </w:ins>
          </w:p>
        </w:tc>
        <w:tc>
          <w:tcPr>
            <w:tcW w:w="1329" w:type="dxa"/>
            <w:vAlign w:val="center"/>
          </w:tcPr>
          <w:p w14:paraId="737A2016" w14:textId="57B79F98" w:rsidR="00436658" w:rsidRDefault="00436658" w:rsidP="00436658">
            <w:pPr>
              <w:jc w:val="both"/>
              <w:rPr>
                <w:ins w:id="181" w:author="Felipe David Tripayante Candia" w:date="2025-05-18T21:29:00Z"/>
                <w:rFonts w:ascii="Aptos Narrow" w:eastAsia="Aptos Narrow" w:hAnsi="Aptos Narrow" w:cs="Aptos Narrow"/>
                <w:color w:val="000000"/>
              </w:rPr>
            </w:pPr>
            <w:ins w:id="182" w:author="Felipe David Tripayante Candia" w:date="2025-05-18T21:30:00Z">
              <w:r>
                <w:rPr>
                  <w:rFonts w:ascii="Aptos Narrow" w:eastAsia="Aptos Narrow" w:hAnsi="Aptos Narrow" w:cs="Aptos Narrow"/>
                  <w:color w:val="000000"/>
                </w:rPr>
                <w:t>Ambos</w:t>
              </w:r>
            </w:ins>
          </w:p>
        </w:tc>
        <w:tc>
          <w:tcPr>
            <w:tcW w:w="1329" w:type="dxa"/>
            <w:vAlign w:val="center"/>
          </w:tcPr>
          <w:p w14:paraId="2F2DEEBE" w14:textId="5C12D95B" w:rsidR="00436658" w:rsidRPr="006E3B0D" w:rsidRDefault="00436658" w:rsidP="00436658">
            <w:pPr>
              <w:jc w:val="both"/>
              <w:rPr>
                <w:ins w:id="183" w:author="Felipe David Tripayante Candia" w:date="2025-05-18T21:29:00Z"/>
                <w:b/>
                <w:sz w:val="18"/>
                <w:szCs w:val="24"/>
              </w:rPr>
            </w:pPr>
          </w:p>
        </w:tc>
        <w:tc>
          <w:tcPr>
            <w:tcW w:w="1329" w:type="dxa"/>
          </w:tcPr>
          <w:p w14:paraId="102CC784" w14:textId="77777777" w:rsidR="00436658" w:rsidRPr="00E54467" w:rsidRDefault="00436658" w:rsidP="00436658">
            <w:pPr>
              <w:jc w:val="both"/>
              <w:rPr>
                <w:ins w:id="184" w:author="Felipe David Tripayante Candia" w:date="2025-05-18T21:29:00Z"/>
                <w:b/>
                <w:color w:val="C00000"/>
                <w:sz w:val="16"/>
                <w:szCs w:val="24"/>
              </w:rPr>
            </w:pPr>
          </w:p>
        </w:tc>
        <w:tc>
          <w:tcPr>
            <w:tcW w:w="1325" w:type="dxa"/>
          </w:tcPr>
          <w:p w14:paraId="20EEDA49" w14:textId="77777777" w:rsidR="00436658" w:rsidRDefault="00436658" w:rsidP="00436658">
            <w:pPr>
              <w:jc w:val="both"/>
              <w:rPr>
                <w:ins w:id="185" w:author="Felipe David Tripayante Candia" w:date="2025-05-18T21:29:00Z"/>
                <w:b/>
                <w:sz w:val="18"/>
                <w:szCs w:val="24"/>
              </w:rPr>
            </w:pPr>
          </w:p>
        </w:tc>
      </w:tr>
    </w:tbl>
    <w:p w14:paraId="3A3CA1A1" w14:textId="77777777" w:rsidR="00B27207" w:rsidRDefault="00B27207" w:rsidP="00B27207">
      <w:pPr>
        <w:rPr>
          <w:rFonts w:cs="Calibri Light"/>
          <w:color w:val="595959" w:themeColor="text1" w:themeTint="A6"/>
          <w:sz w:val="24"/>
          <w:szCs w:val="24"/>
          <w:lang w:val="es-ES"/>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27207" w14:paraId="0E63D6FA" w14:textId="77777777" w:rsidTr="00885110">
        <w:trPr>
          <w:trHeight w:val="440"/>
        </w:trPr>
        <w:tc>
          <w:tcPr>
            <w:tcW w:w="10076" w:type="dxa"/>
            <w:vAlign w:val="center"/>
          </w:tcPr>
          <w:p w14:paraId="43116BDD" w14:textId="3D8CA110" w:rsidR="00B27207" w:rsidRPr="00BF2EA6" w:rsidRDefault="00B27207" w:rsidP="00B27207">
            <w:pPr>
              <w:rPr>
                <w:b/>
                <w:color w:val="1F4E79" w:themeColor="accent1" w:themeShade="80"/>
                <w:sz w:val="28"/>
                <w:szCs w:val="28"/>
              </w:rPr>
            </w:pPr>
            <w:r>
              <w:rPr>
                <w:b/>
                <w:color w:val="1F4E79" w:themeColor="accent1" w:themeShade="80"/>
                <w:sz w:val="28"/>
                <w:szCs w:val="28"/>
              </w:rPr>
              <w:t>3</w:t>
            </w:r>
            <w:r w:rsidRPr="00874D16">
              <w:rPr>
                <w:b/>
                <w:color w:val="1F4E79" w:themeColor="accent1" w:themeShade="80"/>
                <w:sz w:val="28"/>
                <w:szCs w:val="28"/>
              </w:rPr>
              <w:t xml:space="preserve">. </w:t>
            </w:r>
            <w:r>
              <w:rPr>
                <w:b/>
                <w:color w:val="1F4E79" w:themeColor="accent1" w:themeShade="80"/>
                <w:sz w:val="28"/>
                <w:szCs w:val="28"/>
              </w:rPr>
              <w:t xml:space="preserve">Ajustes a partir del monitoreo </w:t>
            </w:r>
          </w:p>
        </w:tc>
      </w:tr>
      <w:tr w:rsidR="00B27207" w14:paraId="1C5E4138" w14:textId="77777777" w:rsidTr="00885110">
        <w:trPr>
          <w:trHeight w:val="800"/>
        </w:trPr>
        <w:tc>
          <w:tcPr>
            <w:tcW w:w="10076" w:type="dxa"/>
            <w:shd w:val="clear" w:color="auto" w:fill="DEEAF6" w:themeFill="accent1" w:themeFillTint="33"/>
            <w:vAlign w:val="center"/>
          </w:tcPr>
          <w:p w14:paraId="273AF88F" w14:textId="0F88E2FA" w:rsidR="00B27207" w:rsidRPr="00B27207" w:rsidRDefault="00B27207" w:rsidP="00B27207">
            <w:pPr>
              <w:pStyle w:val="Piedepgina"/>
              <w:jc w:val="both"/>
              <w:rPr>
                <w:rFonts w:ascii="Calibri" w:hAnsi="Calibri"/>
                <w:color w:val="1F4E79" w:themeColor="accent1" w:themeShade="80"/>
              </w:rPr>
            </w:pPr>
            <w:r w:rsidRPr="00B27207">
              <w:rPr>
                <w:rFonts w:ascii="Calibri" w:hAnsi="Calibri"/>
                <w:color w:val="1F4E79" w:themeColor="accent1" w:themeShade="80"/>
              </w:rPr>
              <w:t xml:space="preserve">Profundiza en las observaciones de tu plan de trabajo para fundamentar de manera adecuada qué obstáculos se te presentaron al realizar el plan de trabajo y cómo los abordaste y/o abordarás. En el caso de que tu plan de trabajo no haya requerido ni requiera ajustes, justifica esta decisión a partir de los facilitadores que te han permitido desarrollarlo como fue planeado. </w:t>
            </w:r>
          </w:p>
        </w:tc>
      </w:tr>
    </w:tbl>
    <w:p w14:paraId="66F8CED1" w14:textId="77777777" w:rsidR="00B27207" w:rsidRDefault="00B27207" w:rsidP="00B27207">
      <w:pPr>
        <w:spacing w:after="0" w:line="240" w:lineRule="auto"/>
        <w:rPr>
          <w:rFonts w:cs="Calibri Light"/>
          <w:color w:val="595959" w:themeColor="text1" w:themeTint="A6"/>
          <w:sz w:val="24"/>
          <w:szCs w:val="24"/>
          <w:lang w:val="es-ES"/>
        </w:rPr>
      </w:pPr>
    </w:p>
    <w:p w14:paraId="0A157462" w14:textId="5294F433" w:rsidR="00F51F28" w:rsidRDefault="00F51F28" w:rsidP="00F51F28">
      <w:pPr>
        <w:rPr>
          <w:rFonts w:cs="Calibri Light"/>
          <w:color w:val="595959" w:themeColor="text1" w:themeTint="A6"/>
          <w:sz w:val="24"/>
          <w:szCs w:val="24"/>
          <w:lang w:val="es-ES"/>
        </w:rPr>
      </w:pPr>
    </w:p>
    <w:tbl>
      <w:tblPr>
        <w:tblStyle w:val="Tablaconcuadrcula"/>
        <w:tblpPr w:leftFromText="180" w:rightFromText="180" w:vertAnchor="text" w:horzAnchor="margin" w:tblpY="1"/>
        <w:tblW w:w="10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343"/>
      </w:tblGrid>
      <w:tr w:rsidR="00E2561D" w14:paraId="1A52C96C" w14:textId="77777777" w:rsidTr="005E2543">
        <w:trPr>
          <w:trHeight w:val="1936"/>
        </w:trPr>
        <w:tc>
          <w:tcPr>
            <w:tcW w:w="10343" w:type="dxa"/>
            <w:vAlign w:val="center"/>
          </w:tcPr>
          <w:p w14:paraId="0A3A04DF" w14:textId="77777777" w:rsidR="00F12CD7" w:rsidRDefault="00E2561D" w:rsidP="00E2561D">
            <w:pPr>
              <w:jc w:val="both"/>
              <w:rPr>
                <w:ins w:id="186" w:author="Felipe David Tripayante Candia" w:date="2025-05-18T21:32:00Z"/>
                <w:rFonts w:ascii="Calibri" w:hAnsi="Calibri" w:cs="Arial"/>
                <w:color w:val="548DD4"/>
                <w:sz w:val="20"/>
                <w:szCs w:val="20"/>
                <w:lang w:eastAsia="es-CL"/>
              </w:rPr>
            </w:pPr>
            <w:r>
              <w:rPr>
                <w:rFonts w:ascii="Calibri" w:hAnsi="Calibri"/>
                <w:color w:val="1F4E79" w:themeColor="accent1" w:themeShade="80"/>
              </w:rPr>
              <w:t>Factores que han f</w:t>
            </w:r>
            <w:r w:rsidRPr="00CD38BD">
              <w:rPr>
                <w:rFonts w:ascii="Calibri" w:hAnsi="Calibri"/>
                <w:color w:val="1F4E79" w:themeColor="accent1" w:themeShade="80"/>
              </w:rPr>
              <w:t>acilita</w:t>
            </w:r>
            <w:r>
              <w:rPr>
                <w:rFonts w:ascii="Calibri" w:hAnsi="Calibri"/>
                <w:color w:val="1F4E79" w:themeColor="accent1" w:themeShade="80"/>
              </w:rPr>
              <w:t>do y/o</w:t>
            </w:r>
            <w:r w:rsidRPr="00CD38BD">
              <w:rPr>
                <w:rFonts w:ascii="Calibri" w:hAnsi="Calibri"/>
                <w:color w:val="1F4E79" w:themeColor="accent1" w:themeShade="80"/>
              </w:rPr>
              <w:t xml:space="preserve"> </w:t>
            </w:r>
            <w:r>
              <w:rPr>
                <w:rFonts w:ascii="Calibri" w:hAnsi="Calibri"/>
                <w:color w:val="1F4E79" w:themeColor="accent1" w:themeShade="80"/>
              </w:rPr>
              <w:t>dificultado el desarrollo de mi plan de trabajo</w:t>
            </w:r>
            <w:r w:rsidRPr="00CD38BD">
              <w:rPr>
                <w:rFonts w:ascii="Calibri" w:hAnsi="Calibri" w:cs="Arial"/>
                <w:color w:val="548DD4"/>
                <w:sz w:val="20"/>
                <w:szCs w:val="20"/>
                <w:lang w:eastAsia="es-CL"/>
              </w:rPr>
              <w:t>:</w:t>
            </w:r>
          </w:p>
          <w:p w14:paraId="60A15F3B" w14:textId="490E5231" w:rsidR="00E2561D" w:rsidRPr="00371CBB" w:rsidDel="00F12CD7" w:rsidRDefault="00F12CD7" w:rsidP="00E2561D">
            <w:pPr>
              <w:jc w:val="both"/>
              <w:rPr>
                <w:del w:id="187" w:author="Felipe David Tripayante Candia" w:date="2025-05-18T21:32:00Z"/>
                <w:rFonts w:ascii="Calibri" w:hAnsi="Calibri" w:cs="Arial"/>
                <w:i/>
                <w:iCs/>
                <w:color w:val="548DD4"/>
                <w:sz w:val="20"/>
                <w:szCs w:val="20"/>
                <w:lang w:eastAsia="es-CL"/>
              </w:rPr>
            </w:pPr>
            <w:ins w:id="188" w:author="Felipe David Tripayante Candia" w:date="2025-05-18T21:32:00Z">
              <w:r w:rsidRPr="00BE73D5">
                <w:rPr>
                  <w:b/>
                  <w:bCs/>
                  <w:color w:val="767070"/>
                  <w:sz w:val="24"/>
                </w:rPr>
                <w:t>Hemos cumplido las actividades principales sin mayor problema, a lo largo del proyecto hemos tenido nuevas ideas o detalle que han aparecido y que requieres alguna modificación en los tiempos definidos pero que no tienen impacto en el desarrollo. Unos de los factores que han facilitado el desarrollo es el conocimiento previo de las arquitecturas, lenguajes, técnicas de desarrollo que conocemos y que no</w:t>
              </w:r>
              <w:r>
                <w:rPr>
                  <w:b/>
                  <w:bCs/>
                  <w:color w:val="767070"/>
                  <w:sz w:val="24"/>
                </w:rPr>
                <w:t>s</w:t>
              </w:r>
              <w:r w:rsidRPr="00BE73D5">
                <w:rPr>
                  <w:b/>
                  <w:bCs/>
                  <w:color w:val="767070"/>
                  <w:sz w:val="24"/>
                </w:rPr>
                <w:t xml:space="preserve"> posibilitan un abanico de opciones. Una de las dificultades podría ser el tiempo que tenemos para avanzar en el desarrollo, si bien no presentamos atrasos</w:t>
              </w:r>
              <w:r>
                <w:rPr>
                  <w:b/>
                  <w:bCs/>
                  <w:color w:val="767070"/>
                  <w:sz w:val="24"/>
                </w:rPr>
                <w:t xml:space="preserve"> de consideración</w:t>
              </w:r>
              <w:r w:rsidRPr="00BE73D5">
                <w:rPr>
                  <w:b/>
                  <w:bCs/>
                  <w:color w:val="767070"/>
                  <w:sz w:val="24"/>
                </w:rPr>
                <w:t xml:space="preserve">, si hemos estado </w:t>
              </w:r>
            </w:ins>
            <w:ins w:id="189" w:author="Felipe David Tripayante Candia" w:date="2025-05-18T21:37:00Z">
              <w:r w:rsidR="004A585F" w:rsidRPr="00BE73D5">
                <w:rPr>
                  <w:b/>
                  <w:bCs/>
                  <w:color w:val="767070"/>
                  <w:sz w:val="24"/>
                </w:rPr>
                <w:t>más</w:t>
              </w:r>
            </w:ins>
            <w:ins w:id="190" w:author="Felipe David Tripayante Candia" w:date="2025-05-18T21:32:00Z">
              <w:r w:rsidRPr="00BE73D5">
                <w:rPr>
                  <w:b/>
                  <w:bCs/>
                  <w:color w:val="767070"/>
                  <w:sz w:val="24"/>
                </w:rPr>
                <w:t xml:space="preserve"> justos de lo que pensábamos.</w:t>
              </w:r>
            </w:ins>
            <w:del w:id="191" w:author="Felipe David Tripayante Candia" w:date="2025-05-18T21:32:00Z">
              <w:r w:rsidR="00E2561D" w:rsidRPr="00CD38BD" w:rsidDel="00F12CD7">
                <w:rPr>
                  <w:rFonts w:ascii="Calibri" w:hAnsi="Calibri" w:cs="Arial"/>
                  <w:color w:val="548DD4"/>
                  <w:sz w:val="20"/>
                  <w:szCs w:val="20"/>
                  <w:lang w:eastAsia="es-CL"/>
                </w:rPr>
                <w:delText xml:space="preserve"> </w:delText>
              </w:r>
              <w:r w:rsidR="00E2561D" w:rsidRPr="00371CBB" w:rsidDel="00F12CD7">
                <w:rPr>
                  <w:rFonts w:ascii="Calibri" w:hAnsi="Calibri" w:cs="Arial"/>
                  <w:i/>
                  <w:iCs/>
                  <w:color w:val="548DD4"/>
                  <w:sz w:val="20"/>
                  <w:szCs w:val="20"/>
                  <w:lang w:eastAsia="es-CL"/>
                </w:rPr>
                <w:delText>Describe los factores que han facilitado y</w:delText>
              </w:r>
              <w:r w:rsidR="00E2561D" w:rsidDel="00F12CD7">
                <w:rPr>
                  <w:rFonts w:ascii="Calibri" w:hAnsi="Calibri" w:cs="Arial"/>
                  <w:i/>
                  <w:iCs/>
                  <w:color w:val="548DD4"/>
                  <w:sz w:val="20"/>
                  <w:szCs w:val="20"/>
                  <w:lang w:eastAsia="es-CL"/>
                </w:rPr>
                <w:delText>/o</w:delText>
              </w:r>
              <w:r w:rsidR="00E2561D" w:rsidRPr="00371CBB" w:rsidDel="00F12CD7">
                <w:rPr>
                  <w:rFonts w:ascii="Calibri" w:hAnsi="Calibri" w:cs="Arial"/>
                  <w:i/>
                  <w:iCs/>
                  <w:color w:val="548DD4"/>
                  <w:sz w:val="20"/>
                  <w:szCs w:val="20"/>
                  <w:lang w:eastAsia="es-CL"/>
                </w:rPr>
                <w:delText xml:space="preserve"> dificultado el desarrollo de tu Proyecto APT hasta ahora. En el caso de las dificultades</w:delText>
              </w:r>
              <w:r w:rsidR="00E2561D" w:rsidDel="00F12CD7">
                <w:rPr>
                  <w:rFonts w:ascii="Calibri" w:hAnsi="Calibri" w:cs="Arial"/>
                  <w:i/>
                  <w:iCs/>
                  <w:color w:val="548DD4"/>
                  <w:sz w:val="20"/>
                  <w:szCs w:val="20"/>
                  <w:lang w:eastAsia="es-CL"/>
                </w:rPr>
                <w:delText xml:space="preserve"> debes describir</w:delText>
              </w:r>
              <w:r w:rsidR="00E2561D" w:rsidRPr="00371CBB" w:rsidDel="00F12CD7">
                <w:rPr>
                  <w:rFonts w:ascii="Calibri" w:hAnsi="Calibri" w:cs="Arial"/>
                  <w:i/>
                  <w:iCs/>
                  <w:color w:val="548DD4"/>
                  <w:sz w:val="20"/>
                  <w:szCs w:val="20"/>
                  <w:lang w:eastAsia="es-CL"/>
                </w:rPr>
                <w:delText xml:space="preserve"> qué acciones tomaste y/o tomarás para </w:delText>
              </w:r>
              <w:r w:rsidR="00E2561D" w:rsidDel="00F12CD7">
                <w:rPr>
                  <w:rFonts w:ascii="Calibri" w:hAnsi="Calibri" w:cs="Arial"/>
                  <w:i/>
                  <w:iCs/>
                  <w:color w:val="548DD4"/>
                  <w:sz w:val="20"/>
                  <w:szCs w:val="20"/>
                  <w:lang w:eastAsia="es-CL"/>
                </w:rPr>
                <w:delText xml:space="preserve">solucionarlas. </w:delText>
              </w:r>
              <w:r w:rsidR="00E2561D" w:rsidDel="00F12CD7">
                <w:rPr>
                  <w:rFonts w:ascii="Calibri" w:hAnsi="Calibri"/>
                  <w:b/>
                  <w:color w:val="1F4E79" w:themeColor="accent1" w:themeShade="80"/>
                </w:rPr>
                <w:delText xml:space="preserve"> </w:delText>
              </w:r>
            </w:del>
          </w:p>
          <w:p w14:paraId="29CF53D2" w14:textId="77777777" w:rsidR="00E2561D" w:rsidRPr="00CD38BD" w:rsidRDefault="00E2561D" w:rsidP="00E2561D">
            <w:pPr>
              <w:rPr>
                <w:rFonts w:ascii="Calibri" w:hAnsi="Calibri"/>
                <w:color w:val="1F4E79" w:themeColor="accent1" w:themeShade="80"/>
              </w:rPr>
            </w:pPr>
          </w:p>
          <w:p w14:paraId="11CF5CA9" w14:textId="77777777" w:rsidR="00E2561D" w:rsidRPr="00CD38BD" w:rsidRDefault="00E2561D" w:rsidP="00E2561D">
            <w:pPr>
              <w:rPr>
                <w:rFonts w:ascii="Calibri" w:hAnsi="Calibri"/>
                <w:color w:val="1F4E79" w:themeColor="accent1" w:themeShade="80"/>
              </w:rPr>
            </w:pPr>
          </w:p>
          <w:p w14:paraId="5B2269CD" w14:textId="77777777" w:rsidR="00E2561D" w:rsidRDefault="00E2561D" w:rsidP="00E2561D">
            <w:pPr>
              <w:jc w:val="both"/>
              <w:rPr>
                <w:rFonts w:ascii="Calibri" w:hAnsi="Calibri" w:cs="Arial"/>
                <w:i/>
                <w:color w:val="548DD4"/>
                <w:sz w:val="20"/>
                <w:szCs w:val="20"/>
                <w:lang w:eastAsia="es-CL"/>
              </w:rPr>
            </w:pPr>
          </w:p>
          <w:p w14:paraId="5241D655" w14:textId="77777777" w:rsidR="00E2561D" w:rsidRDefault="00E2561D" w:rsidP="00E2561D">
            <w:pPr>
              <w:jc w:val="both"/>
              <w:rPr>
                <w:rFonts w:ascii="Calibri" w:hAnsi="Calibri" w:cs="Arial"/>
                <w:i/>
                <w:color w:val="548DD4"/>
                <w:sz w:val="20"/>
                <w:szCs w:val="20"/>
                <w:lang w:eastAsia="es-CL"/>
              </w:rPr>
            </w:pPr>
          </w:p>
          <w:p w14:paraId="42C85432" w14:textId="77777777" w:rsidR="00E2561D" w:rsidRPr="00711C16" w:rsidRDefault="00E2561D" w:rsidP="00E2561D">
            <w:pPr>
              <w:jc w:val="both"/>
              <w:rPr>
                <w:rFonts w:ascii="Calibri" w:hAnsi="Calibri" w:cs="Arial"/>
                <w:i/>
                <w:color w:val="548DD4"/>
                <w:sz w:val="20"/>
                <w:szCs w:val="20"/>
                <w:lang w:eastAsia="es-CL"/>
              </w:rPr>
            </w:pPr>
          </w:p>
        </w:tc>
      </w:tr>
    </w:tbl>
    <w:p w14:paraId="49865DE3" w14:textId="77777777" w:rsidR="00F51F28" w:rsidRDefault="00F51F28" w:rsidP="00F51F28">
      <w:pPr>
        <w:rPr>
          <w:rFonts w:cs="Calibri Light"/>
          <w:color w:val="595959" w:themeColor="text1" w:themeTint="A6"/>
          <w:sz w:val="24"/>
          <w:szCs w:val="24"/>
          <w:lang w:val="es-ES"/>
        </w:rPr>
      </w:pPr>
    </w:p>
    <w:tbl>
      <w:tblPr>
        <w:tblStyle w:val="Tablaconcuadrcula"/>
        <w:tblpPr w:leftFromText="180" w:rightFromText="180" w:vertAnchor="text" w:horzAnchor="margin" w:tblpY="107"/>
        <w:tblW w:w="10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343"/>
      </w:tblGrid>
      <w:tr w:rsidR="00F51F28" w:rsidRPr="00711C16" w14:paraId="02E78AF8" w14:textId="77777777" w:rsidTr="004A129A">
        <w:trPr>
          <w:trHeight w:val="1936"/>
        </w:trPr>
        <w:tc>
          <w:tcPr>
            <w:tcW w:w="10343" w:type="dxa"/>
            <w:vAlign w:val="center"/>
          </w:tcPr>
          <w:p w14:paraId="42CC9DB7" w14:textId="124856CE" w:rsidR="00F51F28" w:rsidRDefault="00F51F28" w:rsidP="00F51F28">
            <w:pPr>
              <w:jc w:val="both"/>
              <w:rPr>
                <w:ins w:id="192" w:author="Felipe David Tripayante Candia" w:date="2025-05-18T21:32:00Z"/>
                <w:rFonts w:ascii="Calibri" w:hAnsi="Calibri"/>
                <w:color w:val="1F4E79" w:themeColor="accent1" w:themeShade="80"/>
              </w:rPr>
            </w:pPr>
            <w:r w:rsidRPr="00CD38BD">
              <w:rPr>
                <w:rFonts w:ascii="Calibri" w:hAnsi="Calibri"/>
                <w:color w:val="1F4E79" w:themeColor="accent1" w:themeShade="80"/>
              </w:rPr>
              <w:t xml:space="preserve">Actividades ajustadas o eliminadas: </w:t>
            </w:r>
            <w:del w:id="193" w:author="Felipe David Tripayante Candia" w:date="2025-05-18T21:32:00Z">
              <w:r w:rsidRPr="00CD38BD" w:rsidDel="00F12CD7">
                <w:rPr>
                  <w:rFonts w:ascii="Calibri" w:hAnsi="Calibri" w:cs="Arial"/>
                  <w:i/>
                  <w:color w:val="548DD4"/>
                  <w:sz w:val="20"/>
                  <w:szCs w:val="20"/>
                  <w:lang w:eastAsia="es-CL"/>
                </w:rPr>
                <w:delText>En caso</w:delText>
              </w:r>
              <w:r w:rsidDel="00F12CD7">
                <w:rPr>
                  <w:rFonts w:ascii="Calibri" w:hAnsi="Calibri" w:cs="Arial"/>
                  <w:i/>
                  <w:color w:val="548DD4"/>
                  <w:sz w:val="20"/>
                  <w:szCs w:val="20"/>
                  <w:lang w:eastAsia="es-CL"/>
                </w:rPr>
                <w:delText xml:space="preserve"> de</w:delText>
              </w:r>
              <w:r w:rsidRPr="00CD38BD" w:rsidDel="00F12CD7">
                <w:rPr>
                  <w:rFonts w:ascii="Calibri" w:hAnsi="Calibri" w:cs="Arial"/>
                  <w:i/>
                  <w:color w:val="548DD4"/>
                  <w:sz w:val="20"/>
                  <w:szCs w:val="20"/>
                  <w:lang w:eastAsia="es-CL"/>
                </w:rPr>
                <w:delText xml:space="preserve"> que realizaste ajustes a tu plan de trabajo o eliminaste actividades</w:delText>
              </w:r>
              <w:r w:rsidDel="00F12CD7">
                <w:rPr>
                  <w:rFonts w:ascii="Calibri" w:hAnsi="Calibri" w:cs="Arial"/>
                  <w:i/>
                  <w:color w:val="548DD4"/>
                  <w:sz w:val="20"/>
                  <w:szCs w:val="20"/>
                  <w:lang w:eastAsia="es-CL"/>
                </w:rPr>
                <w:delText>,</w:delText>
              </w:r>
              <w:r w:rsidRPr="00CD38BD" w:rsidDel="00F12CD7">
                <w:rPr>
                  <w:rFonts w:ascii="Calibri" w:hAnsi="Calibri" w:cs="Arial"/>
                  <w:i/>
                  <w:color w:val="548DD4"/>
                  <w:sz w:val="20"/>
                  <w:szCs w:val="20"/>
                  <w:lang w:eastAsia="es-CL"/>
                </w:rPr>
                <w:delText xml:space="preserve"> justifica por</w:delText>
              </w:r>
              <w:r w:rsidDel="00F12CD7">
                <w:rPr>
                  <w:rFonts w:ascii="Calibri" w:hAnsi="Calibri" w:cs="Arial"/>
                  <w:i/>
                  <w:color w:val="548DD4"/>
                  <w:sz w:val="20"/>
                  <w:szCs w:val="20"/>
                  <w:lang w:eastAsia="es-CL"/>
                </w:rPr>
                <w:delText xml:space="preserve"> </w:delText>
              </w:r>
              <w:r w:rsidRPr="00CD38BD" w:rsidDel="00F12CD7">
                <w:rPr>
                  <w:rFonts w:ascii="Calibri" w:hAnsi="Calibri" w:cs="Arial"/>
                  <w:i/>
                  <w:color w:val="548DD4"/>
                  <w:sz w:val="20"/>
                  <w:szCs w:val="20"/>
                  <w:lang w:eastAsia="es-CL"/>
                </w:rPr>
                <w:delText xml:space="preserve">qué lo hiciste. </w:delText>
              </w:r>
            </w:del>
          </w:p>
          <w:p w14:paraId="7C36CF1C" w14:textId="77777777" w:rsidR="00F12CD7" w:rsidRPr="00CD38BD" w:rsidRDefault="00F12CD7" w:rsidP="00F51F28">
            <w:pPr>
              <w:jc w:val="both"/>
              <w:rPr>
                <w:rFonts w:ascii="Calibri" w:hAnsi="Calibri" w:cs="Arial"/>
                <w:i/>
                <w:color w:val="548DD4"/>
                <w:sz w:val="20"/>
                <w:szCs w:val="20"/>
                <w:lang w:eastAsia="es-CL"/>
              </w:rPr>
            </w:pPr>
          </w:p>
          <w:p w14:paraId="3ECB3D90" w14:textId="65A10D9B" w:rsidR="00F51F28" w:rsidRDefault="00F12CD7" w:rsidP="00F51F28">
            <w:pPr>
              <w:jc w:val="both"/>
              <w:rPr>
                <w:rFonts w:ascii="Calibri" w:hAnsi="Calibri" w:cs="Arial"/>
                <w:i/>
                <w:color w:val="C00000"/>
                <w:sz w:val="20"/>
                <w:szCs w:val="20"/>
                <w:lang w:eastAsia="es-CL"/>
              </w:rPr>
            </w:pPr>
            <w:ins w:id="194" w:author="Felipe David Tripayante Candia" w:date="2025-05-18T21:33:00Z">
              <w:r>
                <w:rPr>
                  <w:b/>
                  <w:bCs/>
                  <w:color w:val="767070"/>
                  <w:spacing w:val="-2"/>
                  <w:sz w:val="24"/>
                </w:rPr>
                <w:t>No tuvimos actividades con ajustes, la base de estas siempre permaneció intact</w:t>
              </w:r>
            </w:ins>
            <w:ins w:id="195" w:author="Felipe David Tripayante Candia" w:date="2025-05-18T21:34:00Z">
              <w:r w:rsidR="00F03FE8">
                <w:rPr>
                  <w:b/>
                  <w:bCs/>
                  <w:color w:val="767070"/>
                  <w:spacing w:val="-2"/>
                  <w:sz w:val="24"/>
                </w:rPr>
                <w:t>a y los pequeños cambios se centraron en técnicas de desarrollo que no impactaron en el resultado del proyecto.</w:t>
              </w:r>
            </w:ins>
          </w:p>
          <w:p w14:paraId="16058D1D" w14:textId="77777777" w:rsidR="00F51F28" w:rsidRDefault="00F51F28" w:rsidP="00F51F28">
            <w:pPr>
              <w:jc w:val="both"/>
              <w:rPr>
                <w:rFonts w:ascii="Calibri" w:hAnsi="Calibri" w:cs="Arial"/>
                <w:i/>
                <w:color w:val="548DD4"/>
                <w:sz w:val="20"/>
                <w:szCs w:val="20"/>
                <w:lang w:eastAsia="es-CL"/>
              </w:rPr>
            </w:pPr>
          </w:p>
          <w:p w14:paraId="6E03562B" w14:textId="77777777" w:rsidR="00F51F28" w:rsidRDefault="00F51F28" w:rsidP="00F51F28">
            <w:pPr>
              <w:jc w:val="both"/>
              <w:rPr>
                <w:rFonts w:ascii="Calibri" w:hAnsi="Calibri" w:cs="Arial"/>
                <w:i/>
                <w:color w:val="548DD4"/>
                <w:sz w:val="20"/>
                <w:szCs w:val="20"/>
                <w:lang w:eastAsia="es-CL"/>
              </w:rPr>
            </w:pPr>
          </w:p>
          <w:p w14:paraId="110D9826" w14:textId="77777777" w:rsidR="00F51F28" w:rsidRDefault="00F51F28" w:rsidP="00F51F28">
            <w:pPr>
              <w:jc w:val="both"/>
              <w:rPr>
                <w:rFonts w:ascii="Calibri" w:hAnsi="Calibri" w:cs="Arial"/>
                <w:i/>
                <w:color w:val="548DD4"/>
                <w:sz w:val="20"/>
                <w:szCs w:val="20"/>
                <w:lang w:eastAsia="es-CL"/>
              </w:rPr>
            </w:pPr>
          </w:p>
          <w:p w14:paraId="5192AC44" w14:textId="77777777" w:rsidR="00F51F28" w:rsidRPr="00711C16" w:rsidRDefault="00F51F28" w:rsidP="00F51F28">
            <w:pPr>
              <w:jc w:val="both"/>
              <w:rPr>
                <w:rFonts w:ascii="Calibri" w:hAnsi="Calibri" w:cs="Arial"/>
                <w:i/>
                <w:color w:val="548DD4"/>
                <w:sz w:val="20"/>
                <w:szCs w:val="20"/>
                <w:lang w:eastAsia="es-CL"/>
              </w:rPr>
            </w:pPr>
          </w:p>
        </w:tc>
      </w:tr>
    </w:tbl>
    <w:p w14:paraId="07CAEC8B" w14:textId="77777777" w:rsidR="00F51F28" w:rsidRDefault="00F51F28" w:rsidP="00F51F28">
      <w:pPr>
        <w:spacing w:after="0" w:line="240" w:lineRule="auto"/>
        <w:jc w:val="both"/>
        <w:rPr>
          <w:rFonts w:cs="Calibri Light"/>
          <w:color w:val="595959" w:themeColor="text1" w:themeTint="A6"/>
          <w:sz w:val="24"/>
          <w:szCs w:val="24"/>
          <w:lang w:val="es-ES"/>
        </w:rPr>
      </w:pPr>
    </w:p>
    <w:p w14:paraId="240CCC59" w14:textId="77777777" w:rsidR="00E2561D" w:rsidRDefault="00E2561D" w:rsidP="00F51F28">
      <w:pPr>
        <w:spacing w:after="0" w:line="240" w:lineRule="auto"/>
        <w:jc w:val="both"/>
        <w:rPr>
          <w:rFonts w:ascii="Calibri" w:hAnsi="Calibri" w:cs="Arial"/>
          <w:i/>
          <w:color w:val="548DD4"/>
          <w:sz w:val="20"/>
          <w:szCs w:val="20"/>
          <w:lang w:eastAsia="es-CL"/>
        </w:rPr>
      </w:pPr>
    </w:p>
    <w:p w14:paraId="1A0849B3" w14:textId="77777777" w:rsidR="00E2561D" w:rsidRPr="00CD38BD" w:rsidRDefault="00E2561D" w:rsidP="00F51F28">
      <w:pPr>
        <w:spacing w:after="0" w:line="240" w:lineRule="auto"/>
        <w:jc w:val="both"/>
        <w:rPr>
          <w:rFonts w:ascii="Calibri" w:hAnsi="Calibri" w:cs="Arial"/>
          <w:i/>
          <w:color w:val="548DD4"/>
          <w:sz w:val="20"/>
          <w:szCs w:val="20"/>
          <w:lang w:eastAsia="es-CL"/>
        </w:rPr>
      </w:pPr>
    </w:p>
    <w:tbl>
      <w:tblPr>
        <w:tblStyle w:val="Tablaconcuadrcula"/>
        <w:tblW w:w="10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343"/>
      </w:tblGrid>
      <w:tr w:rsidR="00F51F28" w:rsidRPr="00711C16" w14:paraId="1FF756DA" w14:textId="77777777" w:rsidTr="004A129A">
        <w:trPr>
          <w:trHeight w:val="1966"/>
        </w:trPr>
        <w:tc>
          <w:tcPr>
            <w:tcW w:w="10343" w:type="dxa"/>
            <w:vAlign w:val="center"/>
          </w:tcPr>
          <w:p w14:paraId="4FDED245" w14:textId="08243E0A" w:rsidR="00F51F28" w:rsidRDefault="00F51F28" w:rsidP="00F51F28">
            <w:pPr>
              <w:jc w:val="both"/>
              <w:rPr>
                <w:ins w:id="196" w:author="Felipe David Tripayante Candia" w:date="2025-05-18T21:35:00Z"/>
                <w:rFonts w:ascii="Calibri" w:hAnsi="Calibri" w:cs="Arial"/>
                <w:i/>
                <w:color w:val="548DD4"/>
                <w:sz w:val="20"/>
                <w:szCs w:val="20"/>
                <w:lang w:eastAsia="es-CL"/>
              </w:rPr>
            </w:pPr>
            <w:r w:rsidRPr="00CD38BD">
              <w:rPr>
                <w:rFonts w:ascii="Calibri" w:hAnsi="Calibri"/>
                <w:color w:val="1F4E79" w:themeColor="accent1" w:themeShade="80"/>
              </w:rPr>
              <w:lastRenderedPageBreak/>
              <w:t>Actividades que no has iniciado o están retrasadas:</w:t>
            </w:r>
            <w:r>
              <w:rPr>
                <w:rFonts w:ascii="Calibri" w:hAnsi="Calibri" w:cs="Arial"/>
                <w:i/>
                <w:color w:val="548DD4"/>
                <w:sz w:val="20"/>
                <w:szCs w:val="20"/>
                <w:lang w:eastAsia="es-CL"/>
              </w:rPr>
              <w:t xml:space="preserve"> </w:t>
            </w:r>
            <w:del w:id="197" w:author="Felipe David Tripayante Candia" w:date="2025-05-18T21:35:00Z">
              <w:r w:rsidRPr="00CD38BD" w:rsidDel="00E64A59">
                <w:rPr>
                  <w:rFonts w:ascii="Calibri" w:hAnsi="Calibri" w:cs="Arial"/>
                  <w:i/>
                  <w:color w:val="548DD4"/>
                  <w:sz w:val="20"/>
                  <w:szCs w:val="20"/>
                  <w:lang w:eastAsia="es-CL"/>
                </w:rPr>
                <w:delText>En caso</w:delText>
              </w:r>
              <w:r w:rsidDel="00E64A59">
                <w:rPr>
                  <w:rFonts w:ascii="Calibri" w:hAnsi="Calibri" w:cs="Arial"/>
                  <w:i/>
                  <w:color w:val="548DD4"/>
                  <w:sz w:val="20"/>
                  <w:szCs w:val="20"/>
                  <w:lang w:eastAsia="es-CL"/>
                </w:rPr>
                <w:delText xml:space="preserve"> de</w:delText>
              </w:r>
              <w:r w:rsidRPr="00CD38BD" w:rsidDel="00E64A59">
                <w:rPr>
                  <w:rFonts w:ascii="Calibri" w:hAnsi="Calibri" w:cs="Arial"/>
                  <w:i/>
                  <w:color w:val="548DD4"/>
                  <w:sz w:val="20"/>
                  <w:szCs w:val="20"/>
                  <w:lang w:eastAsia="es-CL"/>
                </w:rPr>
                <w:delText xml:space="preserve"> que </w:delText>
              </w:r>
              <w:r w:rsidRPr="00CD38BD" w:rsidDel="00E64A59">
                <w:rPr>
                  <w:rFonts w:ascii="Calibri" w:hAnsi="Calibri" w:cs="Arial"/>
                  <w:b/>
                  <w:i/>
                  <w:color w:val="548DD4"/>
                  <w:sz w:val="20"/>
                  <w:szCs w:val="20"/>
                  <w:lang w:eastAsia="es-CL"/>
                </w:rPr>
                <w:delText>no ha</w:delText>
              </w:r>
              <w:r w:rsidDel="00E64A59">
                <w:rPr>
                  <w:rFonts w:ascii="Calibri" w:hAnsi="Calibri" w:cs="Arial"/>
                  <w:b/>
                  <w:i/>
                  <w:color w:val="548DD4"/>
                  <w:sz w:val="20"/>
                  <w:szCs w:val="20"/>
                  <w:lang w:eastAsia="es-CL"/>
                </w:rPr>
                <w:delText>yas</w:delText>
              </w:r>
              <w:r w:rsidRPr="00CD38BD" w:rsidDel="00E64A59">
                <w:rPr>
                  <w:rFonts w:ascii="Calibri" w:hAnsi="Calibri" w:cs="Arial"/>
                  <w:b/>
                  <w:i/>
                  <w:color w:val="548DD4"/>
                  <w:sz w:val="20"/>
                  <w:szCs w:val="20"/>
                  <w:lang w:eastAsia="es-CL"/>
                </w:rPr>
                <w:delText xml:space="preserve"> iniciado actividades o est</w:delText>
              </w:r>
              <w:r w:rsidDel="00E64A59">
                <w:rPr>
                  <w:rFonts w:ascii="Calibri" w:hAnsi="Calibri" w:cs="Arial"/>
                  <w:b/>
                  <w:i/>
                  <w:color w:val="548DD4"/>
                  <w:sz w:val="20"/>
                  <w:szCs w:val="20"/>
                  <w:lang w:eastAsia="es-CL"/>
                </w:rPr>
                <w:delText>é</w:delText>
              </w:r>
              <w:r w:rsidRPr="00CD38BD" w:rsidDel="00E64A59">
                <w:rPr>
                  <w:rFonts w:ascii="Calibri" w:hAnsi="Calibri" w:cs="Arial"/>
                  <w:b/>
                  <w:i/>
                  <w:color w:val="548DD4"/>
                  <w:sz w:val="20"/>
                  <w:szCs w:val="20"/>
                  <w:lang w:eastAsia="es-CL"/>
                </w:rPr>
                <w:delText>n retrasadas</w:delText>
              </w:r>
              <w:r w:rsidRPr="00CD38BD" w:rsidDel="00E64A59">
                <w:rPr>
                  <w:rFonts w:ascii="Calibri" w:hAnsi="Calibri" w:cs="Arial"/>
                  <w:i/>
                  <w:color w:val="548DD4"/>
                  <w:sz w:val="20"/>
                  <w:szCs w:val="20"/>
                  <w:lang w:eastAsia="es-CL"/>
                </w:rPr>
                <w:delText xml:space="preserve"> de acuerdo a tu planificación</w:delText>
              </w:r>
              <w:r w:rsidDel="00E64A59">
                <w:rPr>
                  <w:rFonts w:ascii="Calibri" w:hAnsi="Calibri" w:cs="Arial"/>
                  <w:i/>
                  <w:color w:val="548DD4"/>
                  <w:sz w:val="20"/>
                  <w:szCs w:val="20"/>
                  <w:lang w:eastAsia="es-CL"/>
                </w:rPr>
                <w:delText>,</w:delText>
              </w:r>
              <w:r w:rsidRPr="00CD38BD" w:rsidDel="00E64A59">
                <w:rPr>
                  <w:rFonts w:ascii="Calibri" w:hAnsi="Calibri" w:cs="Arial"/>
                  <w:i/>
                  <w:color w:val="548DD4"/>
                  <w:sz w:val="20"/>
                  <w:szCs w:val="20"/>
                  <w:lang w:eastAsia="es-CL"/>
                </w:rPr>
                <w:delText xml:space="preserve"> señala los motivos por lo</w:delText>
              </w:r>
              <w:r w:rsidDel="00E64A59">
                <w:rPr>
                  <w:rFonts w:ascii="Calibri" w:hAnsi="Calibri" w:cs="Arial"/>
                  <w:i/>
                  <w:color w:val="548DD4"/>
                  <w:sz w:val="20"/>
                  <w:szCs w:val="20"/>
                  <w:lang w:eastAsia="es-CL"/>
                </w:rPr>
                <w:delText>s</w:delText>
              </w:r>
              <w:r w:rsidRPr="00CD38BD" w:rsidDel="00E64A59">
                <w:rPr>
                  <w:rFonts w:ascii="Calibri" w:hAnsi="Calibri" w:cs="Arial"/>
                  <w:i/>
                  <w:color w:val="548DD4"/>
                  <w:sz w:val="20"/>
                  <w:szCs w:val="20"/>
                  <w:lang w:eastAsia="es-CL"/>
                </w:rPr>
                <w:delText xml:space="preserve"> que no has podido cumplir dichos plazos y qué estrategias utilizarás para avanzar en dichas actividades y no afectar tu proyecto APT. </w:delText>
              </w:r>
            </w:del>
          </w:p>
          <w:p w14:paraId="716CBC67" w14:textId="77777777" w:rsidR="00E64A59" w:rsidRPr="00CD38BD" w:rsidRDefault="00E64A59" w:rsidP="00F51F28">
            <w:pPr>
              <w:jc w:val="both"/>
              <w:rPr>
                <w:rFonts w:ascii="Calibri" w:hAnsi="Calibri" w:cs="Arial"/>
                <w:i/>
                <w:color w:val="548DD4"/>
                <w:sz w:val="20"/>
                <w:szCs w:val="20"/>
                <w:lang w:eastAsia="es-CL"/>
              </w:rPr>
            </w:pPr>
          </w:p>
          <w:p w14:paraId="32358E63" w14:textId="52776AEC" w:rsidR="00F51F28" w:rsidRDefault="00E64A59" w:rsidP="00F51F28">
            <w:pPr>
              <w:jc w:val="both"/>
              <w:rPr>
                <w:rFonts w:ascii="Calibri" w:hAnsi="Calibri" w:cs="Arial"/>
                <w:i/>
                <w:color w:val="548DD4"/>
                <w:sz w:val="20"/>
                <w:szCs w:val="20"/>
                <w:lang w:eastAsia="es-CL"/>
              </w:rPr>
            </w:pPr>
            <w:ins w:id="198" w:author="Felipe David Tripayante Candia" w:date="2025-05-18T21:35:00Z">
              <w:r>
                <w:rPr>
                  <w:b/>
                  <w:bCs/>
                  <w:color w:val="767070"/>
                  <w:spacing w:val="-2"/>
                  <w:sz w:val="24"/>
                </w:rPr>
                <w:t>No hay actividades no iniciadas</w:t>
              </w:r>
            </w:ins>
            <w:ins w:id="199" w:author="Felipe David Tripayante Candia" w:date="2025-05-18T21:37:00Z">
              <w:r w:rsidR="004A585F">
                <w:rPr>
                  <w:b/>
                  <w:bCs/>
                  <w:color w:val="767070"/>
                  <w:spacing w:val="-2"/>
                  <w:sz w:val="24"/>
                </w:rPr>
                <w:t xml:space="preserve"> o que tengan algún retraso</w:t>
              </w:r>
            </w:ins>
            <w:ins w:id="200" w:author="Felipe David Tripayante Candia" w:date="2025-05-18T21:35:00Z">
              <w:r>
                <w:rPr>
                  <w:b/>
                  <w:bCs/>
                  <w:color w:val="767070"/>
                  <w:spacing w:val="-2"/>
                  <w:sz w:val="24"/>
                </w:rPr>
                <w:t>.</w:t>
              </w:r>
            </w:ins>
          </w:p>
          <w:p w14:paraId="4BA44654" w14:textId="77777777" w:rsidR="00F51F28" w:rsidRDefault="00F51F28" w:rsidP="00F51F28">
            <w:pPr>
              <w:jc w:val="both"/>
              <w:rPr>
                <w:rFonts w:ascii="Calibri" w:hAnsi="Calibri" w:cs="Arial"/>
                <w:i/>
                <w:color w:val="548DD4"/>
                <w:sz w:val="20"/>
                <w:szCs w:val="20"/>
                <w:lang w:eastAsia="es-CL"/>
              </w:rPr>
            </w:pPr>
          </w:p>
          <w:p w14:paraId="5B083723" w14:textId="77777777" w:rsidR="004A129A" w:rsidRDefault="004A129A" w:rsidP="00F51F28">
            <w:pPr>
              <w:jc w:val="both"/>
              <w:rPr>
                <w:rFonts w:ascii="Calibri" w:hAnsi="Calibri" w:cs="Arial"/>
                <w:i/>
                <w:color w:val="548DD4"/>
                <w:sz w:val="20"/>
                <w:szCs w:val="20"/>
                <w:lang w:eastAsia="es-CL"/>
              </w:rPr>
            </w:pPr>
          </w:p>
          <w:p w14:paraId="653824DC" w14:textId="77777777" w:rsidR="004A129A" w:rsidRDefault="004A129A" w:rsidP="00F51F28">
            <w:pPr>
              <w:jc w:val="both"/>
              <w:rPr>
                <w:rFonts w:ascii="Calibri" w:hAnsi="Calibri" w:cs="Arial"/>
                <w:i/>
                <w:color w:val="548DD4"/>
                <w:sz w:val="20"/>
                <w:szCs w:val="20"/>
                <w:lang w:eastAsia="es-CL"/>
              </w:rPr>
            </w:pPr>
          </w:p>
          <w:p w14:paraId="782AE099" w14:textId="77777777" w:rsidR="00F51F28" w:rsidRPr="00711C16" w:rsidRDefault="00F51F28" w:rsidP="00F51F28">
            <w:pPr>
              <w:jc w:val="both"/>
              <w:rPr>
                <w:rFonts w:ascii="Calibri" w:hAnsi="Calibri" w:cs="Arial"/>
                <w:i/>
                <w:color w:val="548DD4"/>
                <w:sz w:val="20"/>
                <w:szCs w:val="20"/>
                <w:lang w:eastAsia="es-CL"/>
              </w:rPr>
            </w:pPr>
          </w:p>
        </w:tc>
      </w:tr>
    </w:tbl>
    <w:p w14:paraId="6ECBBA0A" w14:textId="77777777" w:rsidR="00F51F28" w:rsidRDefault="00F51F28" w:rsidP="00F51F28">
      <w:pPr>
        <w:rPr>
          <w:rFonts w:cs="Calibri Light"/>
          <w:color w:val="595959" w:themeColor="text1" w:themeTint="A6"/>
          <w:sz w:val="24"/>
          <w:szCs w:val="24"/>
          <w:lang w:val="es-ES"/>
        </w:rPr>
      </w:pPr>
    </w:p>
    <w:p w14:paraId="18AD1177" w14:textId="1758C139" w:rsidR="00F51F28" w:rsidRDefault="00B27207" w:rsidP="00F51F28">
      <w:pPr>
        <w:spacing w:after="0" w:line="240" w:lineRule="auto"/>
        <w:rPr>
          <w:rFonts w:cs="Calibri Light"/>
          <w:color w:val="595959" w:themeColor="text1" w:themeTint="A6"/>
          <w:sz w:val="24"/>
          <w:szCs w:val="24"/>
          <w:lang w:val="es-ES"/>
        </w:rPr>
      </w:pPr>
      <w:r>
        <w:rPr>
          <w:noProof/>
          <w:lang w:eastAsia="es-CL"/>
        </w:rPr>
        <mc:AlternateContent>
          <mc:Choice Requires="wps">
            <w:drawing>
              <wp:anchor distT="0" distB="0" distL="114300" distR="114300" simplePos="0" relativeHeight="251753984" behindDoc="0" locked="0" layoutInCell="1" allowOverlap="1" wp14:anchorId="42F952B7" wp14:editId="71E71A5B">
                <wp:simplePos x="0" y="0"/>
                <wp:positionH relativeFrom="margin">
                  <wp:posOffset>19050</wp:posOffset>
                </wp:positionH>
                <wp:positionV relativeFrom="paragraph">
                  <wp:posOffset>53340</wp:posOffset>
                </wp:positionV>
                <wp:extent cx="6658610" cy="984739"/>
                <wp:effectExtent l="19050" t="19050" r="27940" b="25400"/>
                <wp:wrapNone/>
                <wp:docPr id="59" name="Rectángulo: esquinas redondeadas 1"/>
                <wp:cNvGraphicFramePr/>
                <a:graphic xmlns:a="http://schemas.openxmlformats.org/drawingml/2006/main">
                  <a:graphicData uri="http://schemas.microsoft.com/office/word/2010/wordprocessingShape">
                    <wps:wsp>
                      <wps:cNvSpPr/>
                      <wps:spPr>
                        <a:xfrm>
                          <a:off x="0" y="0"/>
                          <a:ext cx="6658610" cy="984739"/>
                        </a:xfrm>
                        <a:prstGeom prst="round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C0899DA" w14:textId="77777777" w:rsidR="00506D67" w:rsidRPr="00214AFD" w:rsidRDefault="00506D67" w:rsidP="00B27207">
                            <w:pPr>
                              <w:pStyle w:val="Piedepgina"/>
                              <w:rPr>
                                <w:rFonts w:ascii="Calibri" w:hAnsi="Calibri"/>
                                <w:b/>
                                <w:noProof/>
                                <w:color w:val="1F4E79" w:themeColor="accent1" w:themeShade="80"/>
                                <w:lang w:val="es-ES" w:eastAsia="es-ES"/>
                              </w:rPr>
                            </w:pPr>
                            <w:r>
                              <w:rPr>
                                <w:rFonts w:ascii="Calibri" w:hAnsi="Calibri"/>
                                <w:b/>
                                <w:noProof/>
                                <w:color w:val="1F4E79" w:themeColor="accent1" w:themeShade="80"/>
                                <w:lang w:val="es-ES" w:eastAsia="es-ES"/>
                              </w:rPr>
                              <w:t xml:space="preserve"> </w:t>
                            </w:r>
                            <w:r w:rsidRPr="0054434E">
                              <w:rPr>
                                <w:rFonts w:ascii="Calibri" w:hAnsi="Calibri"/>
                                <w:b/>
                                <w:noProof/>
                                <w:color w:val="1F4E79" w:themeColor="accent1" w:themeShade="80"/>
                                <w:lang w:eastAsia="es-CL"/>
                              </w:rPr>
                              <w:drawing>
                                <wp:inline distT="0" distB="0" distL="0" distR="0" wp14:anchorId="110312FF" wp14:editId="3DFC6919">
                                  <wp:extent cx="209550" cy="20955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Calibri" w:hAnsi="Calibri"/>
                                <w:b/>
                                <w:noProof/>
                                <w:color w:val="1F4E79" w:themeColor="accent1" w:themeShade="80"/>
                                <w:lang w:val="es-ES" w:eastAsia="es-ES"/>
                              </w:rPr>
                              <w:t xml:space="preserve">  Esta evaluación  corresponde a la segunda evaluación formativa que realizar el docente de APT en la </w:t>
                            </w:r>
                            <w:r w:rsidRPr="006E7145">
                              <w:rPr>
                                <w:rFonts w:ascii="Calibri" w:hAnsi="Calibri"/>
                                <w:b/>
                                <w:noProof/>
                                <w:color w:val="1F4E79" w:themeColor="accent1" w:themeShade="80"/>
                                <w:u w:val="single"/>
                                <w:lang w:val="es-ES" w:eastAsia="es-ES"/>
                              </w:rPr>
                              <w:t xml:space="preserve">semana </w:t>
                            </w:r>
                            <w:r>
                              <w:rPr>
                                <w:rFonts w:ascii="Calibri" w:hAnsi="Calibri"/>
                                <w:b/>
                                <w:noProof/>
                                <w:color w:val="1F4E79" w:themeColor="accent1" w:themeShade="80"/>
                                <w:u w:val="single"/>
                                <w:lang w:val="es-ES" w:eastAsia="es-ES"/>
                              </w:rPr>
                              <w:t>9</w:t>
                            </w:r>
                            <w:r>
                              <w:rPr>
                                <w:rFonts w:ascii="Calibri" w:hAnsi="Calibri"/>
                                <w:b/>
                                <w:noProof/>
                                <w:color w:val="1F4E79" w:themeColor="accent1" w:themeShade="80"/>
                                <w:lang w:val="es-ES" w:eastAsia="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F952B7" id="Rectángulo: esquinas redondeadas 1" o:spid="_x0000_s1029" style="position:absolute;margin-left:1.5pt;margin-top:4.2pt;width:524.3pt;height:77.55pt;z-index:251753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" filled="f" strokecolor="red" strokeweight="2.25pt">
                <v:stroke dashstyle="dash" joinstyle="miter"/>
                <v:textbox>
                  <w:txbxContent>
                    <w:p w14:paraId="1C0899DA" w14:textId="77777777" w:rsidR="00506D67" w:rsidRPr="00214AFD" w:rsidRDefault="00506D67" w:rsidP="00B27207">
                      <w:pPr>
                        <w:pStyle w:val="Piedepgina"/>
                        <w:rPr>
                          <w:rFonts w:ascii="Calibri" w:hAnsi="Calibri"/>
                          <w:b/>
                          <w:noProof/>
                          <w:color w:val="1F4E79" w:themeColor="accent1" w:themeShade="80"/>
                          <w:lang w:val="es-ES" w:eastAsia="es-ES"/>
                        </w:rPr>
                      </w:pPr>
                      <w:r>
                        <w:rPr>
                          <w:rFonts w:ascii="Calibri" w:hAnsi="Calibri"/>
                          <w:b/>
                          <w:noProof/>
                          <w:color w:val="1F4E79" w:themeColor="accent1" w:themeShade="80"/>
                          <w:lang w:val="es-ES" w:eastAsia="es-ES"/>
                        </w:rPr>
                        <w:t xml:space="preserve"> </w:t>
                      </w:r>
                      <w:r w:rsidRPr="0054434E">
                        <w:rPr>
                          <w:rFonts w:ascii="Calibri" w:hAnsi="Calibri"/>
                          <w:b/>
                          <w:noProof/>
                          <w:color w:val="1F4E79" w:themeColor="accent1" w:themeShade="80"/>
                          <w:lang w:eastAsia="es-CL"/>
                        </w:rPr>
                        <w:drawing>
                          <wp:inline distT="0" distB="0" distL="0" distR="0" wp14:anchorId="110312FF" wp14:editId="3DFC6919">
                            <wp:extent cx="209550" cy="20955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Calibri" w:hAnsi="Calibri"/>
                          <w:b/>
                          <w:noProof/>
                          <w:color w:val="1F4E79" w:themeColor="accent1" w:themeShade="80"/>
                          <w:lang w:val="es-ES" w:eastAsia="es-ES"/>
                        </w:rPr>
                        <w:t xml:space="preserve">  Esta evaluación  corresponde a la segunda evaluación formativa que realizar el docente de APT en la </w:t>
                      </w:r>
                      <w:r w:rsidRPr="006E7145">
                        <w:rPr>
                          <w:rFonts w:ascii="Calibri" w:hAnsi="Calibri"/>
                          <w:b/>
                          <w:noProof/>
                          <w:color w:val="1F4E79" w:themeColor="accent1" w:themeShade="80"/>
                          <w:u w:val="single"/>
                          <w:lang w:val="es-ES" w:eastAsia="es-ES"/>
                        </w:rPr>
                        <w:t xml:space="preserve">semana </w:t>
                      </w:r>
                      <w:r>
                        <w:rPr>
                          <w:rFonts w:ascii="Calibri" w:hAnsi="Calibri"/>
                          <w:b/>
                          <w:noProof/>
                          <w:color w:val="1F4E79" w:themeColor="accent1" w:themeShade="80"/>
                          <w:u w:val="single"/>
                          <w:lang w:val="es-ES" w:eastAsia="es-ES"/>
                        </w:rPr>
                        <w:t>9</w:t>
                      </w:r>
                      <w:r>
                        <w:rPr>
                          <w:rFonts w:ascii="Calibri" w:hAnsi="Calibri"/>
                          <w:b/>
                          <w:noProof/>
                          <w:color w:val="1F4E79" w:themeColor="accent1" w:themeShade="80"/>
                          <w:lang w:val="es-ES" w:eastAsia="es-ES"/>
                        </w:rPr>
                        <w:t>.</w:t>
                      </w:r>
                    </w:p>
                  </w:txbxContent>
                </v:textbox>
                <w10:wrap anchorx="margin"/>
              </v:roundrect>
            </w:pict>
          </mc:Fallback>
        </mc:AlternateContent>
      </w:r>
      <w:r w:rsidR="00F51F28">
        <w:rPr>
          <w:rFonts w:cs="Calibri Light"/>
          <w:color w:val="595959" w:themeColor="text1" w:themeTint="A6"/>
          <w:sz w:val="24"/>
          <w:szCs w:val="24"/>
          <w:lang w:val="es-ES"/>
        </w:rPr>
        <w:br w:type="page"/>
      </w:r>
    </w:p>
    <w:p w14:paraId="54C56F45" w14:textId="77777777" w:rsidR="00FA2A66" w:rsidRDefault="00FA2A66" w:rsidP="00FA2A6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FA2A66" w14:paraId="0776A42A" w14:textId="77777777" w:rsidTr="00874D16">
        <w:trPr>
          <w:trHeight w:val="440"/>
        </w:trPr>
        <w:tc>
          <w:tcPr>
            <w:tcW w:w="10076" w:type="dxa"/>
            <w:vAlign w:val="center"/>
          </w:tcPr>
          <w:p w14:paraId="354A8900" w14:textId="428BE9AE" w:rsidR="00FA2A66" w:rsidRPr="00BF2EA6" w:rsidRDefault="00FA2A66" w:rsidP="00076E60">
            <w:pPr>
              <w:rPr>
                <w:b/>
                <w:color w:val="1F4E79" w:themeColor="accent1" w:themeShade="80"/>
                <w:sz w:val="28"/>
                <w:szCs w:val="28"/>
              </w:rPr>
            </w:pPr>
            <w:r>
              <w:rPr>
                <w:b/>
                <w:color w:val="1F4E79" w:themeColor="accent1" w:themeShade="80"/>
                <w:sz w:val="28"/>
                <w:szCs w:val="28"/>
              </w:rPr>
              <w:t>4</w:t>
            </w:r>
            <w:r w:rsidRPr="00874D16">
              <w:rPr>
                <w:b/>
                <w:color w:val="1F4E79" w:themeColor="accent1" w:themeShade="80"/>
                <w:sz w:val="28"/>
                <w:szCs w:val="28"/>
              </w:rPr>
              <w:t xml:space="preserve">. </w:t>
            </w:r>
            <w:r w:rsidR="00076E60">
              <w:rPr>
                <w:b/>
                <w:color w:val="1F4E79" w:themeColor="accent1" w:themeShade="80"/>
                <w:sz w:val="28"/>
                <w:szCs w:val="28"/>
              </w:rPr>
              <w:t>Evaluación formativa</w:t>
            </w:r>
            <w:r>
              <w:rPr>
                <w:b/>
                <w:color w:val="1F4E79" w:themeColor="accent1" w:themeShade="80"/>
                <w:sz w:val="28"/>
                <w:szCs w:val="28"/>
              </w:rPr>
              <w:t xml:space="preserve"> </w:t>
            </w:r>
            <w:r w:rsidR="005925FC">
              <w:rPr>
                <w:b/>
                <w:color w:val="1F4E79" w:themeColor="accent1" w:themeShade="80"/>
                <w:sz w:val="28"/>
                <w:szCs w:val="28"/>
              </w:rPr>
              <w:t>informe de avance</w:t>
            </w:r>
            <w:r>
              <w:rPr>
                <w:b/>
                <w:color w:val="1F4E79" w:themeColor="accent1" w:themeShade="80"/>
                <w:sz w:val="28"/>
                <w:szCs w:val="28"/>
              </w:rPr>
              <w:t xml:space="preserve"> Fase </w:t>
            </w:r>
            <w:r w:rsidR="005925FC">
              <w:rPr>
                <w:b/>
                <w:color w:val="1F4E79" w:themeColor="accent1" w:themeShade="80"/>
                <w:sz w:val="28"/>
                <w:szCs w:val="28"/>
              </w:rPr>
              <w:t>2</w:t>
            </w:r>
            <w:r>
              <w:rPr>
                <w:b/>
                <w:color w:val="1F4E79" w:themeColor="accent1" w:themeShade="80"/>
                <w:sz w:val="28"/>
                <w:szCs w:val="28"/>
              </w:rPr>
              <w:t xml:space="preserve"> APT</w:t>
            </w:r>
          </w:p>
        </w:tc>
      </w:tr>
      <w:tr w:rsidR="00FA2A66" w14:paraId="102C5CEC" w14:textId="77777777" w:rsidTr="00874D16">
        <w:trPr>
          <w:trHeight w:val="440"/>
        </w:trPr>
        <w:tc>
          <w:tcPr>
            <w:tcW w:w="10076" w:type="dxa"/>
            <w:shd w:val="clear" w:color="auto" w:fill="DEEAF6" w:themeFill="accent1" w:themeFillTint="33"/>
            <w:vAlign w:val="center"/>
          </w:tcPr>
          <w:p w14:paraId="6D848698" w14:textId="16C15D74" w:rsidR="00FA2A66" w:rsidRPr="00874D16" w:rsidRDefault="005925FC" w:rsidP="00124582">
            <w:pPr>
              <w:jc w:val="both"/>
              <w:rPr>
                <w:rFonts w:ascii="Calibri" w:hAnsi="Calibri"/>
                <w:b/>
                <w:color w:val="1F4E79" w:themeColor="accent1" w:themeShade="80"/>
              </w:rPr>
            </w:pPr>
            <w:r w:rsidRPr="00A3193B">
              <w:rPr>
                <w:rFonts w:ascii="Calibri" w:hAnsi="Calibri"/>
                <w:b/>
                <w:color w:val="1F4E79" w:themeColor="accent1" w:themeShade="80"/>
              </w:rPr>
              <w:t xml:space="preserve">A continuación se presenta una pauta de autoevaluación (rúbrica) que tiene como objetivo orientar a los estudiantes sobre los elementos a evaluar en esta fase </w:t>
            </w:r>
            <w:r w:rsidR="00124582">
              <w:rPr>
                <w:rFonts w:ascii="Calibri" w:hAnsi="Calibri"/>
                <w:b/>
                <w:color w:val="1F4E79" w:themeColor="accent1" w:themeShade="80"/>
              </w:rPr>
              <w:t>.</w:t>
            </w:r>
          </w:p>
        </w:tc>
      </w:tr>
    </w:tbl>
    <w:p w14:paraId="10F58C33" w14:textId="18E26B24" w:rsidR="00FA2A66" w:rsidRDefault="00FA2A66" w:rsidP="00FA2A66">
      <w:pPr>
        <w:spacing w:after="0" w:line="360" w:lineRule="auto"/>
        <w:jc w:val="both"/>
        <w:rPr>
          <w:bCs/>
          <w:color w:val="595959" w:themeColor="text1" w:themeTint="A6"/>
          <w:sz w:val="24"/>
          <w:szCs w:val="24"/>
          <w:lang w:eastAsia="ja-JP"/>
        </w:rPr>
      </w:pPr>
    </w:p>
    <w:p w14:paraId="269EC98A" w14:textId="77777777" w:rsidR="00124582" w:rsidRPr="00124582" w:rsidRDefault="00124582" w:rsidP="00124582">
      <w:pPr>
        <w:spacing w:after="0" w:line="276" w:lineRule="auto"/>
        <w:jc w:val="both"/>
        <w:rPr>
          <w:rFonts w:ascii="Calibri" w:eastAsia="Calibri" w:hAnsi="Calibri" w:cs="Calibri"/>
          <w:b/>
          <w:bCs/>
          <w:color w:val="767171" w:themeColor="background2" w:themeShade="80"/>
          <w:sz w:val="24"/>
          <w:szCs w:val="24"/>
          <w:lang w:eastAsia="es-CL"/>
        </w:rPr>
      </w:pPr>
      <w:r w:rsidRPr="00124582">
        <w:rPr>
          <w:rFonts w:ascii="Calibri" w:eastAsia="Calibri" w:hAnsi="Calibri" w:cs="Calibri"/>
          <w:b/>
          <w:bCs/>
          <w:color w:val="767171" w:themeColor="background2" w:themeShade="80"/>
          <w:sz w:val="24"/>
          <w:szCs w:val="24"/>
          <w:lang w:eastAsia="es-CL"/>
        </w:rPr>
        <w:t xml:space="preserve">Agente evaluador: Equipos </w:t>
      </w:r>
    </w:p>
    <w:p w14:paraId="34A67C6A" w14:textId="77777777" w:rsidR="00124582" w:rsidRPr="00124582" w:rsidRDefault="00124582" w:rsidP="00124582">
      <w:pPr>
        <w:spacing w:after="0" w:line="276" w:lineRule="auto"/>
        <w:jc w:val="both"/>
        <w:rPr>
          <w:rFonts w:ascii="Calibri" w:eastAsia="Calibri" w:hAnsi="Calibri" w:cs="Calibri"/>
          <w:color w:val="767171" w:themeColor="background2" w:themeShade="80"/>
          <w:sz w:val="24"/>
          <w:szCs w:val="24"/>
          <w:lang w:eastAsia="es-CL"/>
        </w:rPr>
      </w:pPr>
      <w:r w:rsidRPr="00124582">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71FFBAB5" w14:textId="77777777" w:rsidR="00124582" w:rsidRPr="00124582" w:rsidRDefault="00124582" w:rsidP="00124582">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124582" w:rsidRPr="00124582" w14:paraId="7FEA47A6" w14:textId="77777777" w:rsidTr="009F499D">
        <w:trPr>
          <w:trHeight w:val="670"/>
        </w:trPr>
        <w:tc>
          <w:tcPr>
            <w:tcW w:w="10485" w:type="dxa"/>
            <w:gridSpan w:val="7"/>
          </w:tcPr>
          <w:p w14:paraId="7AAAA78A" w14:textId="77777777" w:rsidR="00124582" w:rsidRPr="00124582" w:rsidRDefault="00124582" w:rsidP="00124582">
            <w:pPr>
              <w:jc w:val="center"/>
              <w:rPr>
                <w:rFonts w:ascii="Calibri" w:eastAsia="Calibri" w:hAnsi="Calibri" w:cs="Calibri"/>
                <w:color w:val="1E4D78"/>
                <w:sz w:val="14"/>
                <w:szCs w:val="14"/>
                <w:lang w:eastAsia="es-CL"/>
              </w:rPr>
            </w:pPr>
            <w:r w:rsidRPr="00124582">
              <w:rPr>
                <w:rFonts w:ascii="Calibri" w:eastAsia="Calibri" w:hAnsi="Calibri" w:cs="Calibri"/>
                <w:b/>
                <w:color w:val="1E4D78"/>
                <w:sz w:val="28"/>
                <w:szCs w:val="28"/>
                <w:lang w:eastAsia="es-CL"/>
              </w:rPr>
              <w:t>Coevaluación Informe de Avance</w:t>
            </w:r>
          </w:p>
        </w:tc>
      </w:tr>
      <w:tr w:rsidR="00124582" w:rsidRPr="00124582" w14:paraId="77F5A9DD" w14:textId="77777777" w:rsidTr="009F499D">
        <w:trPr>
          <w:trHeight w:val="670"/>
        </w:trPr>
        <w:tc>
          <w:tcPr>
            <w:tcW w:w="928" w:type="dxa"/>
          </w:tcPr>
          <w:p w14:paraId="59CBA882" w14:textId="77777777" w:rsidR="00124582" w:rsidRPr="00124582" w:rsidRDefault="00124582" w:rsidP="00124582">
            <w:pPr>
              <w:tabs>
                <w:tab w:val="left" w:pos="505"/>
              </w:tabs>
              <w:spacing w:line="360" w:lineRule="auto"/>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Dimensión</w:t>
            </w:r>
          </w:p>
        </w:tc>
        <w:tc>
          <w:tcPr>
            <w:tcW w:w="1761" w:type="dxa"/>
          </w:tcPr>
          <w:p w14:paraId="750C7125" w14:textId="77777777" w:rsidR="00124582" w:rsidRPr="00124582" w:rsidRDefault="00124582" w:rsidP="00124582">
            <w:pPr>
              <w:tabs>
                <w:tab w:val="left" w:pos="505"/>
              </w:tabs>
              <w:spacing w:line="360" w:lineRule="auto"/>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Indicadores/Categoría</w:t>
            </w:r>
          </w:p>
        </w:tc>
        <w:tc>
          <w:tcPr>
            <w:tcW w:w="1546" w:type="dxa"/>
          </w:tcPr>
          <w:p w14:paraId="795D842F"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Completamente Logrado</w:t>
            </w:r>
          </w:p>
          <w:p w14:paraId="13A50712"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(CL) 100% Logro</w:t>
            </w:r>
          </w:p>
        </w:tc>
        <w:tc>
          <w:tcPr>
            <w:tcW w:w="1572" w:type="dxa"/>
          </w:tcPr>
          <w:p w14:paraId="3D0D0B17"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Logrado</w:t>
            </w:r>
          </w:p>
          <w:p w14:paraId="386F4B1F"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(L) 60% Logro</w:t>
            </w:r>
          </w:p>
        </w:tc>
        <w:tc>
          <w:tcPr>
            <w:tcW w:w="1701" w:type="dxa"/>
          </w:tcPr>
          <w:p w14:paraId="20A1AEF8"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Por Lograr</w:t>
            </w:r>
          </w:p>
          <w:p w14:paraId="75C2173D"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(PL) 30% Logro</w:t>
            </w:r>
          </w:p>
        </w:tc>
        <w:tc>
          <w:tcPr>
            <w:tcW w:w="1705" w:type="dxa"/>
          </w:tcPr>
          <w:p w14:paraId="32027360"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No Logrado</w:t>
            </w:r>
          </w:p>
          <w:p w14:paraId="2310F93A"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(NL) 0% Logro</w:t>
            </w:r>
          </w:p>
        </w:tc>
        <w:tc>
          <w:tcPr>
            <w:tcW w:w="1272" w:type="dxa"/>
          </w:tcPr>
          <w:p w14:paraId="5D35E742" w14:textId="77777777" w:rsidR="00124582" w:rsidRPr="00124582" w:rsidRDefault="00124582" w:rsidP="00124582">
            <w:pPr>
              <w:jc w:val="center"/>
              <w:rPr>
                <w:rFonts w:ascii="Calibri" w:eastAsia="Calibri" w:hAnsi="Calibri" w:cs="Calibri"/>
                <w:color w:val="1F4E79"/>
                <w:sz w:val="14"/>
                <w:szCs w:val="14"/>
                <w:lang w:eastAsia="es-CL"/>
              </w:rPr>
            </w:pPr>
            <w:r w:rsidRPr="00124582">
              <w:rPr>
                <w:rFonts w:ascii="Calibri" w:eastAsia="Calibri" w:hAnsi="Calibri" w:cs="Calibri"/>
                <w:color w:val="1F4E79"/>
                <w:sz w:val="14"/>
                <w:szCs w:val="14"/>
                <w:lang w:eastAsia="es-CL"/>
              </w:rPr>
              <w:t>Retroalimentación (Comentarios)</w:t>
            </w:r>
          </w:p>
        </w:tc>
      </w:tr>
      <w:tr w:rsidR="00124582" w:rsidRPr="00124582" w14:paraId="07F987C7" w14:textId="77777777" w:rsidTr="009F499D">
        <w:trPr>
          <w:cantSplit/>
          <w:trHeight w:val="1509"/>
        </w:trPr>
        <w:tc>
          <w:tcPr>
            <w:tcW w:w="928" w:type="dxa"/>
            <w:textDirection w:val="btLr"/>
          </w:tcPr>
          <w:p w14:paraId="268269CA" w14:textId="77777777" w:rsidR="00124582" w:rsidRPr="00124582" w:rsidRDefault="00124582" w:rsidP="00124582">
            <w:pPr>
              <w:tabs>
                <w:tab w:val="left" w:pos="505"/>
              </w:tabs>
              <w:spacing w:line="360" w:lineRule="auto"/>
              <w:ind w:left="113" w:right="113"/>
              <w:jc w:val="center"/>
              <w:rPr>
                <w:rFonts w:ascii="Calibri" w:eastAsia="Calibri" w:hAnsi="Calibri" w:cs="Calibri"/>
                <w:b/>
                <w:color w:val="1F4E79"/>
                <w:sz w:val="16"/>
                <w:szCs w:val="16"/>
                <w:lang w:eastAsia="es-CL"/>
              </w:rPr>
            </w:pPr>
            <w:r w:rsidRPr="00124582">
              <w:rPr>
                <w:rFonts w:ascii="Calibri" w:eastAsia="Calibri" w:hAnsi="Calibri" w:cs="Calibri"/>
                <w:color w:val="767171"/>
                <w:sz w:val="18"/>
                <w:szCs w:val="18"/>
                <w:lang w:eastAsia="es-CL"/>
              </w:rPr>
              <w:t>Avance y monitoreo</w:t>
            </w:r>
          </w:p>
        </w:tc>
        <w:tc>
          <w:tcPr>
            <w:tcW w:w="1761" w:type="dxa"/>
          </w:tcPr>
          <w:p w14:paraId="74213070" w14:textId="77777777" w:rsidR="00124582" w:rsidRPr="00124582" w:rsidRDefault="00124582" w:rsidP="00124582">
            <w:pPr>
              <w:tabs>
                <w:tab w:val="left" w:pos="505"/>
              </w:tabs>
              <w:rPr>
                <w:rFonts w:ascii="Calibri" w:eastAsia="Calibri" w:hAnsi="Calibri" w:cs="Calibri"/>
                <w:b/>
                <w:color w:val="1F4E79"/>
                <w:sz w:val="16"/>
                <w:szCs w:val="16"/>
                <w:lang w:eastAsia="es-CL"/>
              </w:rPr>
            </w:pPr>
            <w:r w:rsidRPr="00124582">
              <w:rPr>
                <w:rFonts w:ascii="Calibri" w:eastAsia="Calibri" w:hAnsi="Calibri" w:cs="Calibri"/>
                <w:color w:val="767171"/>
                <w:sz w:val="18"/>
                <w:szCs w:val="18"/>
                <w:lang w:eastAsia="es-CL"/>
              </w:rPr>
              <w:t xml:space="preserve">1. Identificar factores que han </w:t>
            </w:r>
            <w:r w:rsidRPr="00124582">
              <w:rPr>
                <w:rFonts w:ascii="Calibri" w:eastAsia="Calibri" w:hAnsi="Calibri" w:cs="Calibri"/>
                <w:b/>
                <w:color w:val="767171"/>
                <w:sz w:val="18"/>
                <w:szCs w:val="18"/>
                <w:lang w:eastAsia="es-CL"/>
              </w:rPr>
              <w:t>dificultado y/o facilitado</w:t>
            </w:r>
            <w:r w:rsidRPr="00124582">
              <w:rPr>
                <w:rFonts w:ascii="Calibri" w:eastAsia="Calibri" w:hAnsi="Calibri" w:cs="Calibri"/>
                <w:color w:val="767171"/>
                <w:sz w:val="18"/>
                <w:szCs w:val="18"/>
                <w:lang w:eastAsia="es-CL"/>
              </w:rPr>
              <w:t xml:space="preserve"> el desarrollo del proyecto y plantear cómo abordar las dificultades detectadas. </w:t>
            </w:r>
          </w:p>
        </w:tc>
        <w:tc>
          <w:tcPr>
            <w:tcW w:w="1546" w:type="dxa"/>
          </w:tcPr>
          <w:p w14:paraId="384C3286" w14:textId="77777777" w:rsidR="00124582" w:rsidRPr="00124582" w:rsidRDefault="00124582" w:rsidP="00124582">
            <w:pPr>
              <w:rPr>
                <w:rFonts w:ascii="Calibri" w:eastAsia="Calibri" w:hAnsi="Calibri" w:cs="Calibri"/>
                <w:b/>
                <w:bCs/>
                <w:color w:val="1F4E79"/>
                <w:sz w:val="16"/>
                <w:szCs w:val="16"/>
                <w:lang w:eastAsia="es-CL"/>
              </w:rPr>
            </w:pPr>
            <w:r w:rsidRPr="00E64A59">
              <w:rPr>
                <w:rFonts w:ascii="Calibri" w:eastAsia="Calibri" w:hAnsi="Calibri" w:cs="Calibri"/>
                <w:color w:val="767171" w:themeColor="background2" w:themeShade="80"/>
                <w:sz w:val="18"/>
                <w:szCs w:val="18"/>
                <w:highlight w:val="yellow"/>
                <w:lang w:eastAsia="es-CL"/>
                <w:rPrChange w:id="201" w:author="Felipe David Tripayante Candia" w:date="2025-05-18T21:35:00Z">
                  <w:rPr>
                    <w:rFonts w:ascii="Calibri" w:eastAsia="Calibri" w:hAnsi="Calibri" w:cs="Calibri"/>
                    <w:color w:val="767171" w:themeColor="background2" w:themeShade="80"/>
                    <w:sz w:val="18"/>
                    <w:szCs w:val="18"/>
                    <w:lang w:eastAsia="es-CL"/>
                  </w:rPr>
                </w:rPrChange>
              </w:rPr>
              <w:t>Identificamos factores que han dificultado y/o facilitado el desarrollo del proyecto y planteamos cómo abordar todas las dificultades presentadas, en caso de ser necesario.</w:t>
            </w:r>
          </w:p>
        </w:tc>
        <w:tc>
          <w:tcPr>
            <w:tcW w:w="1572" w:type="dxa"/>
          </w:tcPr>
          <w:p w14:paraId="5E3AFFA4" w14:textId="77777777" w:rsidR="00124582" w:rsidRPr="00124582" w:rsidRDefault="00124582" w:rsidP="00124582">
            <w:pPr>
              <w:rPr>
                <w:rFonts w:ascii="Calibri" w:eastAsia="Calibri" w:hAnsi="Calibri" w:cs="Calibri"/>
                <w:b/>
                <w:color w:val="1F4E79"/>
                <w:sz w:val="16"/>
                <w:szCs w:val="16"/>
                <w:lang w:eastAsia="es-CL"/>
              </w:rPr>
            </w:pPr>
            <w:r w:rsidRPr="00124582">
              <w:rPr>
                <w:rFonts w:ascii="Calibri" w:eastAsia="Calibri" w:hAnsi="Calibri" w:cs="Calibri"/>
                <w:color w:val="767171"/>
                <w:sz w:val="18"/>
                <w:szCs w:val="18"/>
                <w:lang w:eastAsia="es-CL"/>
              </w:rPr>
              <w:t xml:space="preserve">Identificamos factores que han dificultado y/ o facilitado el desarrollo del proyecto, y planteamos cómo abordar la mayoría de las dificultades presentadas. </w:t>
            </w:r>
          </w:p>
        </w:tc>
        <w:tc>
          <w:tcPr>
            <w:tcW w:w="1701" w:type="dxa"/>
          </w:tcPr>
          <w:p w14:paraId="186E22ED" w14:textId="77777777" w:rsidR="00124582" w:rsidRPr="00124582" w:rsidRDefault="00124582" w:rsidP="00124582">
            <w:pPr>
              <w:rPr>
                <w:rFonts w:ascii="Calibri" w:eastAsia="Calibri" w:hAnsi="Calibri" w:cs="Calibri"/>
                <w:b/>
                <w:color w:val="1F4E79"/>
                <w:sz w:val="16"/>
                <w:szCs w:val="16"/>
                <w:lang w:eastAsia="es-CL"/>
              </w:rPr>
            </w:pPr>
            <w:r w:rsidRPr="00124582">
              <w:rPr>
                <w:rFonts w:ascii="Calibri" w:eastAsia="Calibri" w:hAnsi="Calibri" w:cs="Calibri"/>
                <w:color w:val="767171"/>
                <w:sz w:val="18"/>
                <w:szCs w:val="18"/>
                <w:lang w:eastAsia="es-CL"/>
              </w:rPr>
              <w:t>Identificamos factores que han dificultado y/ o facilitado el desarrollo del proyecto, y planteamos cómo abordar solo algunas de las dificultades presentadas</w:t>
            </w:r>
          </w:p>
        </w:tc>
        <w:tc>
          <w:tcPr>
            <w:tcW w:w="1705" w:type="dxa"/>
          </w:tcPr>
          <w:p w14:paraId="543EAA99" w14:textId="77777777" w:rsidR="00124582" w:rsidRPr="00124582" w:rsidRDefault="00124582" w:rsidP="00124582">
            <w:pPr>
              <w:rPr>
                <w:rFonts w:ascii="Calibri" w:eastAsia="Calibri" w:hAnsi="Calibri" w:cs="Calibri"/>
                <w:b/>
                <w:bCs/>
                <w:color w:val="1F4E79"/>
                <w:sz w:val="16"/>
                <w:szCs w:val="16"/>
                <w:lang w:eastAsia="es-CL"/>
              </w:rPr>
            </w:pPr>
            <w:r w:rsidRPr="00124582">
              <w:rPr>
                <w:rFonts w:ascii="Calibri" w:eastAsia="Calibri" w:hAnsi="Calibri" w:cs="Calibri"/>
                <w:color w:val="767171" w:themeColor="background2" w:themeShade="80"/>
                <w:sz w:val="18"/>
                <w:szCs w:val="18"/>
                <w:lang w:eastAsia="es-CL"/>
              </w:rPr>
              <w:t>No identificamos factores que han dificultado o facilitado el desarrollo del proyecto y/o no planteamos cómo abordar las dificultades presentadas</w:t>
            </w:r>
          </w:p>
        </w:tc>
        <w:tc>
          <w:tcPr>
            <w:tcW w:w="1272" w:type="dxa"/>
          </w:tcPr>
          <w:p w14:paraId="03239AE2" w14:textId="77777777" w:rsidR="00124582" w:rsidRPr="00124582" w:rsidRDefault="00124582" w:rsidP="00124582">
            <w:pPr>
              <w:rPr>
                <w:rFonts w:ascii="Calibri" w:eastAsia="Calibri" w:hAnsi="Calibri" w:cs="Calibri"/>
                <w:color w:val="1F4E79"/>
                <w:sz w:val="14"/>
                <w:szCs w:val="14"/>
                <w:lang w:eastAsia="es-CL"/>
              </w:rPr>
            </w:pPr>
          </w:p>
        </w:tc>
      </w:tr>
      <w:tr w:rsidR="00124582" w:rsidRPr="00124582" w14:paraId="23187B60" w14:textId="77777777" w:rsidTr="009F499D">
        <w:trPr>
          <w:cantSplit/>
          <w:trHeight w:val="2967"/>
        </w:trPr>
        <w:tc>
          <w:tcPr>
            <w:tcW w:w="928" w:type="dxa"/>
            <w:textDirection w:val="btLr"/>
          </w:tcPr>
          <w:p w14:paraId="0ADA8F33" w14:textId="77777777" w:rsidR="00124582" w:rsidRPr="00124582" w:rsidRDefault="00124582" w:rsidP="00124582">
            <w:pPr>
              <w:tabs>
                <w:tab w:val="left" w:pos="505"/>
              </w:tabs>
              <w:spacing w:line="360" w:lineRule="auto"/>
              <w:ind w:left="113" w:right="113"/>
              <w:jc w:val="center"/>
              <w:rPr>
                <w:rFonts w:ascii="Calibri" w:eastAsia="Calibri" w:hAnsi="Calibri" w:cs="Calibri"/>
                <w:b/>
                <w:lang w:eastAsia="es-CL"/>
              </w:rPr>
            </w:pPr>
            <w:r w:rsidRPr="00124582">
              <w:rPr>
                <w:rFonts w:ascii="Calibri" w:eastAsia="Calibri" w:hAnsi="Calibri" w:cs="Calibri"/>
                <w:color w:val="767171"/>
                <w:sz w:val="18"/>
                <w:szCs w:val="18"/>
                <w:lang w:eastAsia="es-CL"/>
              </w:rPr>
              <w:t>Evidencias</w:t>
            </w:r>
          </w:p>
        </w:tc>
        <w:tc>
          <w:tcPr>
            <w:tcW w:w="1761" w:type="dxa"/>
          </w:tcPr>
          <w:p w14:paraId="7DB460F2" w14:textId="77777777" w:rsidR="00124582" w:rsidRPr="00124582" w:rsidRDefault="00124582" w:rsidP="00124582">
            <w:pPr>
              <w:tabs>
                <w:tab w:val="left" w:pos="505"/>
              </w:tabs>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xml:space="preserve">2. Presenta </w:t>
            </w:r>
            <w:r w:rsidRPr="00124582">
              <w:rPr>
                <w:rFonts w:ascii="Calibri" w:eastAsia="Calibri" w:hAnsi="Calibri" w:cs="Calibri"/>
                <w:b/>
                <w:color w:val="767171"/>
                <w:sz w:val="18"/>
                <w:szCs w:val="18"/>
                <w:lang w:eastAsia="es-CL"/>
              </w:rPr>
              <w:t>evidencias de avance</w:t>
            </w:r>
            <w:r w:rsidRPr="00124582">
              <w:rPr>
                <w:rFonts w:ascii="Calibri" w:eastAsia="Calibri" w:hAnsi="Calibri" w:cs="Calibri"/>
                <w:color w:val="767171"/>
                <w:sz w:val="18"/>
                <w:szCs w:val="18"/>
                <w:lang w:eastAsia="es-CL"/>
              </w:rPr>
              <w:t xml:space="preserve"> que cumplen los estándares de la disciplina de acuerdo con su planificación de avance. </w:t>
            </w:r>
          </w:p>
        </w:tc>
        <w:tc>
          <w:tcPr>
            <w:tcW w:w="1546" w:type="dxa"/>
          </w:tcPr>
          <w:p w14:paraId="0BF8152A"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Presentamos evidencias de avance que cumplen los estándares de la disciplina con excelencia. Justificamos ajustes en las evidencias de avance en caso de haber sido realizados.</w:t>
            </w:r>
          </w:p>
        </w:tc>
        <w:tc>
          <w:tcPr>
            <w:tcW w:w="1572" w:type="dxa"/>
          </w:tcPr>
          <w:p w14:paraId="47509265" w14:textId="77777777" w:rsidR="00124582" w:rsidRPr="00124582" w:rsidRDefault="00124582" w:rsidP="00124582">
            <w:pPr>
              <w:rPr>
                <w:rFonts w:ascii="Calibri" w:eastAsia="Calibri" w:hAnsi="Calibri" w:cs="Calibri"/>
                <w:color w:val="767171"/>
                <w:sz w:val="18"/>
                <w:szCs w:val="18"/>
                <w:lang w:eastAsia="es-CL"/>
              </w:rPr>
            </w:pPr>
            <w:r w:rsidRPr="00E64A59">
              <w:rPr>
                <w:rFonts w:ascii="Calibri" w:eastAsia="Calibri" w:hAnsi="Calibri" w:cs="Calibri"/>
                <w:color w:val="767171"/>
                <w:sz w:val="18"/>
                <w:szCs w:val="18"/>
                <w:highlight w:val="yellow"/>
                <w:lang w:eastAsia="es-CL"/>
                <w:rPrChange w:id="202" w:author="Felipe David Tripayante Candia" w:date="2025-05-18T21:36:00Z">
                  <w:rPr>
                    <w:rFonts w:ascii="Calibri" w:eastAsia="Calibri" w:hAnsi="Calibri" w:cs="Calibri"/>
                    <w:color w:val="767171"/>
                    <w:sz w:val="18"/>
                    <w:szCs w:val="18"/>
                    <w:lang w:eastAsia="es-CL"/>
                  </w:rPr>
                </w:rPrChange>
              </w:rPr>
              <w:t>Presentamos evidencias de avance que requieren ajustes de acuerdo a los estándares de la disciplina y justificamos los ajustes en caso de ser necesario.</w:t>
            </w:r>
            <w:r w:rsidRPr="00124582">
              <w:rPr>
                <w:rFonts w:ascii="Calibri" w:eastAsia="Calibri" w:hAnsi="Calibri" w:cs="Calibri"/>
                <w:color w:val="767171"/>
                <w:sz w:val="18"/>
                <w:szCs w:val="18"/>
                <w:lang w:eastAsia="es-CL"/>
              </w:rPr>
              <w:t xml:space="preserve"> </w:t>
            </w:r>
          </w:p>
        </w:tc>
        <w:tc>
          <w:tcPr>
            <w:tcW w:w="1701" w:type="dxa"/>
          </w:tcPr>
          <w:p w14:paraId="790D17FC"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Presentamos evidencias de avance que requieren ajustes mayores de acuerdo a los estándares de calidad de la disciplina y/o no justifica los ajustes en caso de ser necesario.</w:t>
            </w:r>
          </w:p>
        </w:tc>
        <w:tc>
          <w:tcPr>
            <w:tcW w:w="1705" w:type="dxa"/>
          </w:tcPr>
          <w:p w14:paraId="065E22F3"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xml:space="preserve">Presentamos evidencias de avance que </w:t>
            </w:r>
            <w:r w:rsidRPr="00124582">
              <w:rPr>
                <w:rFonts w:ascii="Calibri" w:eastAsia="Calibri" w:hAnsi="Calibri" w:cs="Calibri"/>
                <w:b/>
                <w:color w:val="767171"/>
                <w:sz w:val="18"/>
                <w:szCs w:val="18"/>
                <w:lang w:eastAsia="es-CL"/>
              </w:rPr>
              <w:t>no</w:t>
            </w:r>
            <w:r w:rsidRPr="00124582">
              <w:rPr>
                <w:rFonts w:ascii="Calibri" w:eastAsia="Calibri" w:hAnsi="Calibri" w:cs="Calibri"/>
                <w:color w:val="767171"/>
                <w:sz w:val="18"/>
                <w:szCs w:val="18"/>
                <w:lang w:eastAsia="es-CL"/>
              </w:rPr>
              <w:t xml:space="preserve"> cumplen los estándares de la disciplina.</w:t>
            </w:r>
          </w:p>
        </w:tc>
        <w:tc>
          <w:tcPr>
            <w:tcW w:w="1272" w:type="dxa"/>
          </w:tcPr>
          <w:p w14:paraId="646F7641" w14:textId="77777777" w:rsidR="00124582" w:rsidRPr="00124582" w:rsidRDefault="00124582" w:rsidP="00124582">
            <w:pPr>
              <w:rPr>
                <w:rFonts w:ascii="Calibri" w:eastAsia="Calibri" w:hAnsi="Calibri" w:cs="Calibri"/>
                <w:color w:val="1F4E79"/>
                <w:sz w:val="14"/>
                <w:szCs w:val="14"/>
                <w:lang w:eastAsia="es-CL"/>
              </w:rPr>
            </w:pPr>
          </w:p>
        </w:tc>
      </w:tr>
      <w:tr w:rsidR="00124582" w:rsidRPr="00124582" w14:paraId="44CE328C" w14:textId="77777777" w:rsidTr="009F499D">
        <w:trPr>
          <w:cantSplit/>
          <w:trHeight w:val="1445"/>
        </w:trPr>
        <w:tc>
          <w:tcPr>
            <w:tcW w:w="928" w:type="dxa"/>
            <w:textDirection w:val="btLr"/>
          </w:tcPr>
          <w:p w14:paraId="7D41CA98" w14:textId="77777777" w:rsidR="00124582" w:rsidRPr="00124582" w:rsidRDefault="00124582" w:rsidP="00124582">
            <w:pPr>
              <w:tabs>
                <w:tab w:val="left" w:pos="505"/>
              </w:tabs>
              <w:spacing w:line="360" w:lineRule="auto"/>
              <w:ind w:left="113" w:right="113"/>
              <w:jc w:val="center"/>
              <w:rPr>
                <w:rFonts w:ascii="Calibri" w:eastAsia="Calibri" w:hAnsi="Calibri" w:cs="Calibri"/>
                <w:b/>
                <w:lang w:eastAsia="es-CL"/>
              </w:rPr>
            </w:pPr>
            <w:r w:rsidRPr="00124582">
              <w:rPr>
                <w:rFonts w:ascii="Calibri" w:eastAsia="Calibri" w:hAnsi="Calibri" w:cs="Calibri"/>
                <w:color w:val="767171"/>
                <w:sz w:val="18"/>
                <w:szCs w:val="18"/>
                <w:lang w:eastAsia="es-CL"/>
              </w:rPr>
              <w:lastRenderedPageBreak/>
              <w:t>Aspectos Formales</w:t>
            </w:r>
          </w:p>
        </w:tc>
        <w:tc>
          <w:tcPr>
            <w:tcW w:w="1761" w:type="dxa"/>
          </w:tcPr>
          <w:p w14:paraId="60061650" w14:textId="16DC80D0" w:rsidR="00124582" w:rsidRPr="00124582" w:rsidRDefault="00124582" w:rsidP="00124582">
            <w:pPr>
              <w:rPr>
                <w:rFonts w:ascii="Calibri" w:eastAsia="Calibri" w:hAnsi="Calibri" w:cs="Calibri"/>
                <w:color w:val="767171"/>
                <w:sz w:val="18"/>
                <w:szCs w:val="18"/>
                <w:lang w:eastAsia="es-CL"/>
              </w:rPr>
            </w:pPr>
            <w:r>
              <w:rPr>
                <w:rFonts w:ascii="Calibri" w:eastAsia="Calibri" w:hAnsi="Calibri" w:cs="Calibri"/>
                <w:color w:val="767171"/>
                <w:sz w:val="18"/>
                <w:szCs w:val="18"/>
                <w:lang w:eastAsia="es-CL"/>
              </w:rPr>
              <w:t>3. Utiliza</w:t>
            </w:r>
            <w:r w:rsidRPr="00124582">
              <w:rPr>
                <w:rFonts w:ascii="Calibri" w:eastAsia="Calibri" w:hAnsi="Calibri" w:cs="Calibri"/>
                <w:color w:val="767171"/>
                <w:sz w:val="18"/>
                <w:szCs w:val="18"/>
                <w:lang w:eastAsia="es-CL"/>
              </w:rPr>
              <w:t xml:space="preserve"> un lenguaje técnico y pertinente de su disciplina, tanto en las presentaciones </w:t>
            </w:r>
          </w:p>
          <w:p w14:paraId="6492E6E2"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orales como en el contenido de los documentos</w:t>
            </w:r>
          </w:p>
          <w:p w14:paraId="72B0548D"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formales que acompañan esta asignatura. </w:t>
            </w:r>
          </w:p>
        </w:tc>
        <w:tc>
          <w:tcPr>
            <w:tcW w:w="154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71A88700" w14:textId="77777777" w:rsidR="00124582" w:rsidRPr="00E64A59" w:rsidRDefault="00124582" w:rsidP="00124582">
            <w:pPr>
              <w:rPr>
                <w:rFonts w:ascii="Calibri" w:eastAsia="Calibri" w:hAnsi="Calibri" w:cs="Calibri"/>
                <w:color w:val="767171"/>
                <w:sz w:val="18"/>
                <w:szCs w:val="18"/>
                <w:highlight w:val="yellow"/>
                <w:lang w:eastAsia="es-CL"/>
                <w:rPrChange w:id="203" w:author="Felipe David Tripayante Candia" w:date="2025-05-18T21:36:00Z">
                  <w:rPr>
                    <w:rFonts w:ascii="Calibri" w:eastAsia="Calibri" w:hAnsi="Calibri" w:cs="Calibri"/>
                    <w:color w:val="767171"/>
                    <w:sz w:val="18"/>
                    <w:szCs w:val="18"/>
                    <w:lang w:eastAsia="es-CL"/>
                  </w:rPr>
                </w:rPrChange>
              </w:rPr>
            </w:pPr>
            <w:r w:rsidRPr="00E64A59">
              <w:rPr>
                <w:rFonts w:ascii="Calibri" w:eastAsia="Calibri" w:hAnsi="Calibri" w:cs="Calibri"/>
                <w:color w:val="767171"/>
                <w:sz w:val="18"/>
                <w:szCs w:val="18"/>
                <w:highlight w:val="yellow"/>
                <w:lang w:eastAsia="es-CL"/>
                <w:rPrChange w:id="204" w:author="Felipe David Tripayante Candia" w:date="2025-05-18T21:36:00Z">
                  <w:rPr>
                    <w:rFonts w:ascii="Calibri" w:eastAsia="Calibri" w:hAnsi="Calibri" w:cs="Calibri"/>
                    <w:color w:val="767171"/>
                    <w:sz w:val="18"/>
                    <w:szCs w:val="18"/>
                    <w:lang w:eastAsia="es-CL"/>
                  </w:rPr>
                </w:rPrChange>
              </w:rPr>
              <w:t> Utilizamos siempre un lenguaje técnico y pertinente de mi disciplina, tanto en las presentaciones orales como en el contenido de los documentos formales que acompañan esta asignatura. </w:t>
            </w:r>
          </w:p>
        </w:tc>
        <w:tc>
          <w:tcPr>
            <w:tcW w:w="15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69500CD9"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F09D8CB"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77CEB62A"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No Utilizamos un lenguaje técnico y pertinente de mi disciplina, tanto en las presentaciones orales como en el contenido de los documentos formales que acompañan esta asignatura. </w:t>
            </w:r>
          </w:p>
        </w:tc>
        <w:tc>
          <w:tcPr>
            <w:tcW w:w="1272" w:type="dxa"/>
          </w:tcPr>
          <w:p w14:paraId="502F61F7" w14:textId="77777777" w:rsidR="00124582" w:rsidRPr="00124582" w:rsidRDefault="00124582" w:rsidP="00124582">
            <w:pPr>
              <w:rPr>
                <w:rFonts w:ascii="Calibri" w:eastAsia="Calibri" w:hAnsi="Calibri" w:cs="Calibri"/>
                <w:color w:val="1F4E79"/>
                <w:sz w:val="14"/>
                <w:szCs w:val="14"/>
                <w:lang w:eastAsia="es-CL"/>
              </w:rPr>
            </w:pPr>
          </w:p>
        </w:tc>
      </w:tr>
      <w:tr w:rsidR="00124582" w:rsidRPr="00124582" w14:paraId="78F5E98C" w14:textId="77777777" w:rsidTr="009F499D">
        <w:trPr>
          <w:trHeight w:val="750"/>
        </w:trPr>
        <w:tc>
          <w:tcPr>
            <w:tcW w:w="928" w:type="dxa"/>
            <w:vMerge w:val="restart"/>
            <w:textDirection w:val="btLr"/>
          </w:tcPr>
          <w:p w14:paraId="3575FB54" w14:textId="77777777" w:rsidR="00124582" w:rsidRPr="00124582" w:rsidRDefault="00124582" w:rsidP="00124582">
            <w:pPr>
              <w:tabs>
                <w:tab w:val="left" w:pos="505"/>
              </w:tabs>
              <w:spacing w:line="360" w:lineRule="auto"/>
              <w:ind w:left="113" w:right="113"/>
              <w:jc w:val="cente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Disciplinares</w:t>
            </w:r>
          </w:p>
        </w:tc>
        <w:tc>
          <w:tcPr>
            <w:tcW w:w="1761" w:type="dxa"/>
          </w:tcPr>
          <w:p w14:paraId="0A379086" w14:textId="77777777" w:rsidR="00124582" w:rsidRPr="00124582" w:rsidRDefault="00124582" w:rsidP="00124582">
            <w:pPr>
              <w:pBdr>
                <w:top w:val="nil"/>
                <w:left w:val="nil"/>
                <w:bottom w:val="nil"/>
                <w:right w:val="nil"/>
                <w:between w:val="nil"/>
              </w:pBdr>
              <w:tabs>
                <w:tab w:val="left" w:pos="505"/>
              </w:tabs>
              <w:ind w:hanging="144"/>
              <w:rPr>
                <w:rFonts w:ascii="Calibri" w:eastAsia="Calibri" w:hAnsi="Calibri" w:cs="Calibri"/>
                <w:sz w:val="18"/>
                <w:szCs w:val="18"/>
                <w:lang w:eastAsia="es-CL"/>
              </w:rPr>
            </w:pPr>
            <w:r w:rsidRPr="00124582">
              <w:rPr>
                <w:rFonts w:ascii="Calibri" w:eastAsia="Calibri" w:hAnsi="Calibri" w:cs="Calibri"/>
                <w:color w:val="767171" w:themeColor="background2" w:themeShade="80"/>
                <w:sz w:val="18"/>
                <w:szCs w:val="18"/>
                <w:lang w:eastAsia="es-CL"/>
              </w:rPr>
              <w:t xml:space="preserve">   4. Usa herramientas de desarrollo colaborativo para el desarrollo de aplicaciones en equipos de trabajo.</w:t>
            </w:r>
          </w:p>
        </w:tc>
        <w:tc>
          <w:tcPr>
            <w:tcW w:w="1546" w:type="dxa"/>
          </w:tcPr>
          <w:p w14:paraId="10B01157" w14:textId="77777777" w:rsidR="00124582" w:rsidRPr="00E64A59" w:rsidRDefault="00124582" w:rsidP="00124582">
            <w:pPr>
              <w:pBdr>
                <w:top w:val="nil"/>
                <w:left w:val="nil"/>
                <w:bottom w:val="nil"/>
                <w:right w:val="nil"/>
                <w:between w:val="nil"/>
              </w:pBdr>
              <w:rPr>
                <w:rFonts w:ascii="Calibri" w:eastAsia="Calibri" w:hAnsi="Calibri" w:cs="Calibri"/>
                <w:sz w:val="18"/>
                <w:szCs w:val="18"/>
                <w:highlight w:val="yellow"/>
                <w:lang w:eastAsia="es-CL"/>
                <w:rPrChange w:id="205" w:author="Felipe David Tripayante Candia" w:date="2025-05-18T21:36:00Z">
                  <w:rPr>
                    <w:rFonts w:ascii="Calibri" w:eastAsia="Calibri" w:hAnsi="Calibri" w:cs="Calibri"/>
                    <w:sz w:val="18"/>
                    <w:szCs w:val="18"/>
                    <w:lang w:eastAsia="es-CL"/>
                  </w:rPr>
                </w:rPrChange>
              </w:rPr>
            </w:pPr>
            <w:r w:rsidRPr="00E64A59">
              <w:rPr>
                <w:rFonts w:ascii="Calibri" w:eastAsia="Calibri" w:hAnsi="Calibri" w:cs="Calibri"/>
                <w:color w:val="767171" w:themeColor="background2" w:themeShade="80"/>
                <w:sz w:val="18"/>
                <w:szCs w:val="18"/>
                <w:highlight w:val="yellow"/>
                <w:lang w:eastAsia="es-CL"/>
                <w:rPrChange w:id="206" w:author="Felipe David Tripayante Candia" w:date="2025-05-18T21:36:00Z">
                  <w:rPr>
                    <w:rFonts w:ascii="Calibri" w:eastAsia="Calibri" w:hAnsi="Calibri" w:cs="Calibri"/>
                    <w:color w:val="767171" w:themeColor="background2" w:themeShade="80"/>
                    <w:sz w:val="18"/>
                    <w:szCs w:val="18"/>
                    <w:lang w:eastAsia="es-CL"/>
                  </w:rPr>
                </w:rPrChange>
              </w:rPr>
              <w:t>Usamos correctamente un versionador como GitLab, Bitbucket, GitHub u otro para respaldar el código fuente, desarrollando así la aplicación de manera colaborativa.</w:t>
            </w:r>
          </w:p>
        </w:tc>
        <w:tc>
          <w:tcPr>
            <w:tcW w:w="1572" w:type="dxa"/>
          </w:tcPr>
          <w:p w14:paraId="4D95F3F9" w14:textId="77777777" w:rsidR="00124582" w:rsidRPr="00124582" w:rsidRDefault="00124582" w:rsidP="00124582">
            <w:pPr>
              <w:pBdr>
                <w:top w:val="nil"/>
                <w:left w:val="nil"/>
                <w:bottom w:val="nil"/>
                <w:right w:val="nil"/>
                <w:between w:val="nil"/>
              </w:pBdr>
              <w:rPr>
                <w:rFonts w:ascii="Calibri" w:eastAsia="Calibri" w:hAnsi="Calibri" w:cs="Calibri"/>
                <w:sz w:val="18"/>
                <w:szCs w:val="18"/>
                <w:lang w:eastAsia="es-CL"/>
              </w:rPr>
            </w:pPr>
            <w:r w:rsidRPr="00124582">
              <w:rPr>
                <w:rFonts w:ascii="Calibri" w:eastAsia="Calibri" w:hAnsi="Calibri" w:cs="Calibri"/>
                <w:color w:val="767171" w:themeColor="background2" w:themeShade="80"/>
                <w:sz w:val="18"/>
                <w:szCs w:val="18"/>
                <w:lang w:eastAsia="es-CL"/>
              </w:rPr>
              <w:t>Usamos correctamente un versionador como GitLab, Bitbucket, GitHub u otro para respaldar el código fuente, desarrollando así la aplicación pero no de manera colaborativa.</w:t>
            </w:r>
          </w:p>
        </w:tc>
        <w:tc>
          <w:tcPr>
            <w:tcW w:w="1701" w:type="dxa"/>
          </w:tcPr>
          <w:p w14:paraId="0CBD683C" w14:textId="77777777" w:rsidR="00124582" w:rsidRPr="00124582" w:rsidRDefault="00124582" w:rsidP="00124582">
            <w:pPr>
              <w:pBdr>
                <w:top w:val="nil"/>
                <w:left w:val="nil"/>
                <w:bottom w:val="nil"/>
                <w:right w:val="nil"/>
                <w:between w:val="nil"/>
              </w:pBdr>
              <w:rPr>
                <w:rFonts w:ascii="Calibri" w:eastAsia="Calibri" w:hAnsi="Calibri" w:cs="Calibri"/>
                <w:sz w:val="18"/>
                <w:szCs w:val="18"/>
                <w:lang w:eastAsia="es-CL"/>
              </w:rPr>
            </w:pPr>
            <w:r w:rsidRPr="00124582">
              <w:rPr>
                <w:rFonts w:ascii="Calibri" w:eastAsia="Calibri" w:hAnsi="Calibri" w:cs="Calibri"/>
                <w:color w:val="767171" w:themeColor="background2" w:themeShade="80"/>
                <w:sz w:val="18"/>
                <w:szCs w:val="18"/>
                <w:lang w:eastAsia="es-CL"/>
              </w:rPr>
              <w:t>Usamos   un versionador como GitLab, Bitbucket, GitHub u otro para respaldar el código fuente de forma sistemática a lo largo del proceso.</w:t>
            </w:r>
          </w:p>
        </w:tc>
        <w:tc>
          <w:tcPr>
            <w:tcW w:w="1705" w:type="dxa"/>
          </w:tcPr>
          <w:p w14:paraId="595471EE" w14:textId="77777777" w:rsidR="00124582" w:rsidRPr="00124582" w:rsidRDefault="00124582" w:rsidP="00124582">
            <w:pPr>
              <w:pBdr>
                <w:top w:val="nil"/>
                <w:left w:val="nil"/>
                <w:bottom w:val="nil"/>
                <w:right w:val="nil"/>
                <w:between w:val="nil"/>
              </w:pBdr>
              <w:rPr>
                <w:rFonts w:ascii="Calibri" w:eastAsia="Calibri" w:hAnsi="Calibri" w:cs="Calibri"/>
                <w:sz w:val="18"/>
                <w:szCs w:val="18"/>
                <w:lang w:eastAsia="es-CL"/>
              </w:rPr>
            </w:pPr>
            <w:r w:rsidRPr="00124582">
              <w:rPr>
                <w:rFonts w:ascii="Calibri" w:eastAsia="Calibri" w:hAnsi="Calibri" w:cs="Calibri"/>
                <w:color w:val="767171" w:themeColor="background2" w:themeShade="80"/>
                <w:sz w:val="18"/>
                <w:szCs w:val="18"/>
                <w:lang w:eastAsia="es-CL"/>
              </w:rPr>
              <w:t>No usamos correctamente un versionador como GitLab, Bitbucket, GitHub u otro para respaldar el código fuente.</w:t>
            </w:r>
          </w:p>
        </w:tc>
        <w:tc>
          <w:tcPr>
            <w:tcW w:w="1272" w:type="dxa"/>
          </w:tcPr>
          <w:p w14:paraId="17A390C7" w14:textId="77777777" w:rsidR="00124582" w:rsidRPr="00124582" w:rsidRDefault="00124582" w:rsidP="00124582">
            <w:pPr>
              <w:rPr>
                <w:rFonts w:ascii="Calibri" w:eastAsia="Calibri" w:hAnsi="Calibri" w:cs="Calibri"/>
                <w:color w:val="1F4E79"/>
                <w:sz w:val="14"/>
                <w:szCs w:val="14"/>
                <w:lang w:eastAsia="es-CL"/>
              </w:rPr>
            </w:pPr>
          </w:p>
        </w:tc>
      </w:tr>
      <w:tr w:rsidR="00124582" w:rsidRPr="00124582" w14:paraId="2F77E841" w14:textId="77777777" w:rsidTr="009F499D">
        <w:trPr>
          <w:trHeight w:val="690"/>
        </w:trPr>
        <w:tc>
          <w:tcPr>
            <w:tcW w:w="928" w:type="dxa"/>
            <w:vMerge/>
          </w:tcPr>
          <w:p w14:paraId="0D0D961A" w14:textId="77777777" w:rsidR="00124582" w:rsidRPr="00124582" w:rsidRDefault="00124582" w:rsidP="00124582">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5D4408D5" w14:textId="77777777" w:rsidR="00124582" w:rsidRPr="00124582" w:rsidRDefault="00124582" w:rsidP="00124582">
            <w:pPr>
              <w:tabs>
                <w:tab w:val="left" w:pos="505"/>
              </w:tabs>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5.Implementa la solución de integración de acuerdo al modelado de negocio y arquitectura propuestos, que dan respuesta a los requerimientos de la fase 2.</w:t>
            </w:r>
          </w:p>
        </w:tc>
        <w:tc>
          <w:tcPr>
            <w:tcW w:w="1546" w:type="dxa"/>
          </w:tcPr>
          <w:p w14:paraId="1613C5B9"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Implementamos la totalidad de los componentes del Front End con el Back End comprometidos para la fase 2.</w:t>
            </w:r>
          </w:p>
        </w:tc>
        <w:tc>
          <w:tcPr>
            <w:tcW w:w="1572" w:type="dxa"/>
          </w:tcPr>
          <w:p w14:paraId="0F9504BB" w14:textId="77777777" w:rsidR="00124582" w:rsidRPr="00C50DEA" w:rsidRDefault="00124582" w:rsidP="00124582">
            <w:pPr>
              <w:pBdr>
                <w:top w:val="nil"/>
                <w:left w:val="nil"/>
                <w:bottom w:val="nil"/>
                <w:right w:val="nil"/>
                <w:between w:val="nil"/>
              </w:pBdr>
              <w:rPr>
                <w:rFonts w:ascii="Calibri" w:eastAsia="Calibri" w:hAnsi="Calibri" w:cs="Calibri"/>
                <w:color w:val="767171"/>
                <w:sz w:val="18"/>
                <w:szCs w:val="18"/>
                <w:highlight w:val="yellow"/>
                <w:lang w:eastAsia="es-CL"/>
                <w:rPrChange w:id="207" w:author="Felipe David Tripayante Candia" w:date="2025-05-18T21:36:00Z">
                  <w:rPr>
                    <w:rFonts w:ascii="Calibri" w:eastAsia="Calibri" w:hAnsi="Calibri" w:cs="Calibri"/>
                    <w:color w:val="767171"/>
                    <w:sz w:val="18"/>
                    <w:szCs w:val="18"/>
                    <w:lang w:eastAsia="es-CL"/>
                  </w:rPr>
                </w:rPrChange>
              </w:rPr>
            </w:pPr>
            <w:r w:rsidRPr="00C50DEA">
              <w:rPr>
                <w:rFonts w:ascii="Calibri" w:eastAsia="Calibri" w:hAnsi="Calibri" w:cs="Calibri"/>
                <w:color w:val="767171"/>
                <w:sz w:val="18"/>
                <w:szCs w:val="18"/>
                <w:highlight w:val="yellow"/>
                <w:lang w:eastAsia="es-CL"/>
                <w:rPrChange w:id="208" w:author="Felipe David Tripayante Candia" w:date="2025-05-18T21:36:00Z">
                  <w:rPr>
                    <w:rFonts w:ascii="Calibri" w:eastAsia="Calibri" w:hAnsi="Calibri" w:cs="Calibri"/>
                    <w:color w:val="767171"/>
                    <w:sz w:val="18"/>
                    <w:szCs w:val="18"/>
                    <w:lang w:eastAsia="es-CL"/>
                  </w:rPr>
                </w:rPrChange>
              </w:rPr>
              <w:t>Implementamos entre el 79% y el 50% de los componentes del Front End con el Back End comprometidos para la fase 2.</w:t>
            </w:r>
          </w:p>
        </w:tc>
        <w:tc>
          <w:tcPr>
            <w:tcW w:w="1701" w:type="dxa"/>
          </w:tcPr>
          <w:p w14:paraId="62E32816"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Implementamos entre el 49% y el 25% de los componentes del Front End con el Back End comprometidos para la fase 2.</w:t>
            </w:r>
          </w:p>
        </w:tc>
        <w:tc>
          <w:tcPr>
            <w:tcW w:w="1705" w:type="dxa"/>
          </w:tcPr>
          <w:p w14:paraId="3F85D000"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Implementamos menos del 25% de los componentes del Front End con el Back End comprometidos para la fase 2.</w:t>
            </w:r>
          </w:p>
        </w:tc>
        <w:tc>
          <w:tcPr>
            <w:tcW w:w="1272" w:type="dxa"/>
          </w:tcPr>
          <w:p w14:paraId="0B895B15" w14:textId="77777777" w:rsidR="00124582" w:rsidRPr="00124582" w:rsidRDefault="00124582" w:rsidP="00124582">
            <w:pPr>
              <w:rPr>
                <w:rFonts w:ascii="Calibri" w:eastAsia="Calibri" w:hAnsi="Calibri" w:cs="Calibri"/>
                <w:color w:val="1F4E79"/>
                <w:sz w:val="14"/>
                <w:szCs w:val="14"/>
                <w:lang w:eastAsia="es-CL"/>
              </w:rPr>
            </w:pPr>
          </w:p>
        </w:tc>
      </w:tr>
      <w:tr w:rsidR="00124582" w:rsidRPr="00124582" w14:paraId="1B675101" w14:textId="77777777" w:rsidTr="009F499D">
        <w:trPr>
          <w:trHeight w:val="690"/>
        </w:trPr>
        <w:tc>
          <w:tcPr>
            <w:tcW w:w="928" w:type="dxa"/>
            <w:vMerge/>
          </w:tcPr>
          <w:p w14:paraId="2615E539" w14:textId="77777777" w:rsidR="00124582" w:rsidRPr="00124582" w:rsidRDefault="00124582" w:rsidP="00124582">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31078CDB" w14:textId="77777777" w:rsidR="00124582" w:rsidRPr="00124582" w:rsidRDefault="00124582" w:rsidP="00124582">
            <w:pPr>
              <w:tabs>
                <w:tab w:val="left" w:pos="505"/>
              </w:tabs>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xml:space="preserve">6. Efectúa la manipulación de los datos de acuerdo a los requerimientos de la fase 2 </w:t>
            </w:r>
          </w:p>
        </w:tc>
        <w:tc>
          <w:tcPr>
            <w:tcW w:w="1546" w:type="dxa"/>
          </w:tcPr>
          <w:p w14:paraId="09B37C89" w14:textId="77777777" w:rsidR="00124582" w:rsidRPr="00C50DEA" w:rsidRDefault="00124582" w:rsidP="00124582">
            <w:pPr>
              <w:pBdr>
                <w:top w:val="nil"/>
                <w:left w:val="nil"/>
                <w:bottom w:val="nil"/>
                <w:right w:val="nil"/>
                <w:between w:val="nil"/>
              </w:pBdr>
              <w:rPr>
                <w:rFonts w:ascii="Calibri" w:eastAsia="Calibri" w:hAnsi="Calibri" w:cs="Calibri"/>
                <w:color w:val="767171"/>
                <w:sz w:val="18"/>
                <w:szCs w:val="18"/>
                <w:highlight w:val="yellow"/>
                <w:lang w:eastAsia="es-CL"/>
                <w:rPrChange w:id="209" w:author="Felipe David Tripayante Candia" w:date="2025-05-18T21:36:00Z">
                  <w:rPr>
                    <w:rFonts w:ascii="Calibri" w:eastAsia="Calibri" w:hAnsi="Calibri" w:cs="Calibri"/>
                    <w:color w:val="767171"/>
                    <w:sz w:val="18"/>
                    <w:szCs w:val="18"/>
                    <w:lang w:eastAsia="es-CL"/>
                  </w:rPr>
                </w:rPrChange>
              </w:rPr>
            </w:pPr>
            <w:r w:rsidRPr="00C50DEA">
              <w:rPr>
                <w:rFonts w:ascii="Calibri" w:eastAsia="Calibri" w:hAnsi="Calibri" w:cs="Calibri"/>
                <w:color w:val="767171"/>
                <w:sz w:val="18"/>
                <w:szCs w:val="18"/>
                <w:highlight w:val="yellow"/>
                <w:lang w:eastAsia="es-CL"/>
                <w:rPrChange w:id="210" w:author="Felipe David Tripayante Candia" w:date="2025-05-18T21:36:00Z">
                  <w:rPr>
                    <w:rFonts w:ascii="Calibri" w:eastAsia="Calibri" w:hAnsi="Calibri" w:cs="Calibri"/>
                    <w:color w:val="767171"/>
                    <w:sz w:val="18"/>
                    <w:szCs w:val="18"/>
                    <w:lang w:eastAsia="es-CL"/>
                  </w:rPr>
                </w:rPrChange>
              </w:rPr>
              <w:t>Efectuamos  la manipulación de los datos de la totalidad de requerimientos comprometidos para la fase 2</w:t>
            </w:r>
          </w:p>
        </w:tc>
        <w:tc>
          <w:tcPr>
            <w:tcW w:w="1572" w:type="dxa"/>
          </w:tcPr>
          <w:p w14:paraId="45BD587B"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Efectuamos  la manipulación de los datos entre el 79% y el 50% de requerimientos comprometidos para la fase 2.</w:t>
            </w:r>
          </w:p>
        </w:tc>
        <w:tc>
          <w:tcPr>
            <w:tcW w:w="1701" w:type="dxa"/>
          </w:tcPr>
          <w:p w14:paraId="0BF82FD1"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Efectuamos  la manipulación de los datos entre el 49% y el 25% de requerimientos comprometidos para la fase 2 .</w:t>
            </w:r>
          </w:p>
        </w:tc>
        <w:tc>
          <w:tcPr>
            <w:tcW w:w="1705" w:type="dxa"/>
          </w:tcPr>
          <w:p w14:paraId="4B4F2331"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Efectuamos la manipulación de los datos en menos del 25% de requerimientos comprometidos para la fase 2 .</w:t>
            </w:r>
          </w:p>
        </w:tc>
        <w:tc>
          <w:tcPr>
            <w:tcW w:w="1272" w:type="dxa"/>
          </w:tcPr>
          <w:p w14:paraId="3605E678" w14:textId="77777777" w:rsidR="00124582" w:rsidRPr="00124582" w:rsidRDefault="00124582" w:rsidP="00124582">
            <w:pPr>
              <w:rPr>
                <w:rFonts w:ascii="Calibri" w:eastAsia="Calibri" w:hAnsi="Calibri" w:cs="Calibri"/>
                <w:color w:val="1F4E79"/>
                <w:sz w:val="14"/>
                <w:szCs w:val="14"/>
                <w:lang w:eastAsia="es-CL"/>
              </w:rPr>
            </w:pPr>
          </w:p>
        </w:tc>
      </w:tr>
    </w:tbl>
    <w:p w14:paraId="659B4ACF" w14:textId="77777777" w:rsidR="00124582" w:rsidRPr="00124582" w:rsidRDefault="00124582" w:rsidP="00124582">
      <w:pPr>
        <w:rPr>
          <w:rFonts w:ascii="Calibri" w:eastAsia="Calibri" w:hAnsi="Calibri" w:cs="Calibri"/>
          <w:b/>
          <w:color w:val="1F4E79"/>
          <w:sz w:val="28"/>
          <w:szCs w:val="28"/>
          <w:lang w:eastAsia="es-CL"/>
        </w:rPr>
      </w:pPr>
    </w:p>
    <w:p w14:paraId="1191D0ED" w14:textId="5247AB7C" w:rsidR="00124582" w:rsidRDefault="00124582" w:rsidP="00124582">
      <w:pPr>
        <w:rPr>
          <w:rFonts w:ascii="Calibri" w:eastAsia="Calibri" w:hAnsi="Calibri" w:cs="Calibri"/>
          <w:b/>
          <w:color w:val="1F4E79"/>
          <w:sz w:val="28"/>
          <w:szCs w:val="28"/>
          <w:lang w:eastAsia="es-CL"/>
        </w:rPr>
      </w:pPr>
    </w:p>
    <w:p w14:paraId="228AA7AA" w14:textId="182C805B" w:rsidR="00124582" w:rsidRDefault="00124582" w:rsidP="00124582">
      <w:pPr>
        <w:rPr>
          <w:rFonts w:ascii="Calibri" w:eastAsia="Calibri" w:hAnsi="Calibri" w:cs="Calibri"/>
          <w:b/>
          <w:color w:val="1F4E79"/>
          <w:sz w:val="28"/>
          <w:szCs w:val="28"/>
          <w:lang w:eastAsia="es-CL"/>
        </w:rPr>
      </w:pPr>
    </w:p>
    <w:p w14:paraId="7E44F33A" w14:textId="36B9F346" w:rsidR="00124582" w:rsidRDefault="00124582" w:rsidP="00124582">
      <w:pPr>
        <w:rPr>
          <w:rFonts w:ascii="Calibri" w:eastAsia="Calibri" w:hAnsi="Calibri" w:cs="Calibri"/>
          <w:b/>
          <w:color w:val="1F4E79"/>
          <w:sz w:val="28"/>
          <w:szCs w:val="28"/>
          <w:lang w:eastAsia="es-CL"/>
        </w:rPr>
      </w:pPr>
    </w:p>
    <w:p w14:paraId="16B6A637" w14:textId="20A2F619" w:rsidR="00124582" w:rsidRDefault="00124582" w:rsidP="00124582">
      <w:pPr>
        <w:rPr>
          <w:rFonts w:ascii="Calibri" w:eastAsia="Calibri" w:hAnsi="Calibri" w:cs="Calibri"/>
          <w:b/>
          <w:color w:val="1F4E79"/>
          <w:sz w:val="28"/>
          <w:szCs w:val="28"/>
          <w:lang w:eastAsia="es-CL"/>
        </w:rPr>
      </w:pPr>
    </w:p>
    <w:p w14:paraId="2208D2E4" w14:textId="77777777" w:rsidR="00124582" w:rsidRPr="00124582" w:rsidRDefault="00124582" w:rsidP="00124582">
      <w:pPr>
        <w:rPr>
          <w:rFonts w:ascii="Calibri" w:eastAsia="Calibri" w:hAnsi="Calibri" w:cs="Calibri"/>
          <w:b/>
          <w:color w:val="1F4E79"/>
          <w:sz w:val="28"/>
          <w:szCs w:val="28"/>
          <w:lang w:eastAsia="es-CL"/>
        </w:rPr>
      </w:pPr>
      <w:r w:rsidRPr="00124582">
        <w:rPr>
          <w:rFonts w:ascii="Calibri" w:eastAsia="Calibri" w:hAnsi="Calibri" w:cs="Calibri"/>
          <w:b/>
          <w:color w:val="1F4E79"/>
          <w:sz w:val="28"/>
          <w:szCs w:val="28"/>
          <w:lang w:eastAsia="es-CL"/>
        </w:rPr>
        <w:lastRenderedPageBreak/>
        <w:t>Competencias de Empleabilidad</w:t>
      </w:r>
    </w:p>
    <w:tbl>
      <w:tblPr>
        <w:tblW w:w="104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560"/>
        <w:gridCol w:w="1425"/>
      </w:tblGrid>
      <w:tr w:rsidR="00124582" w:rsidRPr="00124582" w14:paraId="7C29FC34" w14:textId="77777777" w:rsidTr="009F499D">
        <w:trPr>
          <w:trHeight w:val="670"/>
        </w:trPr>
        <w:tc>
          <w:tcPr>
            <w:tcW w:w="928" w:type="dxa"/>
          </w:tcPr>
          <w:p w14:paraId="478F308C" w14:textId="77777777" w:rsidR="00124582" w:rsidRPr="00124582" w:rsidRDefault="00124582" w:rsidP="00124582">
            <w:pPr>
              <w:tabs>
                <w:tab w:val="left" w:pos="505"/>
              </w:tabs>
              <w:spacing w:line="360" w:lineRule="auto"/>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Dimensión</w:t>
            </w:r>
          </w:p>
        </w:tc>
        <w:tc>
          <w:tcPr>
            <w:tcW w:w="1761" w:type="dxa"/>
          </w:tcPr>
          <w:p w14:paraId="5B463BC8" w14:textId="77777777" w:rsidR="00124582" w:rsidRPr="00124582" w:rsidRDefault="00124582" w:rsidP="00124582">
            <w:pPr>
              <w:tabs>
                <w:tab w:val="left" w:pos="505"/>
              </w:tabs>
              <w:spacing w:line="360" w:lineRule="auto"/>
              <w:jc w:val="center"/>
              <w:rPr>
                <w:rFonts w:ascii="Calibri" w:eastAsia="Calibri" w:hAnsi="Calibri" w:cs="Calibri"/>
                <w:b/>
                <w:color w:val="1F4E79"/>
                <w:lang w:eastAsia="es-CL"/>
              </w:rPr>
            </w:pPr>
            <w:r w:rsidRPr="00124582">
              <w:rPr>
                <w:rFonts w:ascii="Calibri" w:eastAsia="Calibri" w:hAnsi="Calibri" w:cs="Calibri"/>
                <w:b/>
                <w:color w:val="1F4E79"/>
                <w:sz w:val="16"/>
                <w:szCs w:val="16"/>
                <w:lang w:eastAsia="es-CL"/>
              </w:rPr>
              <w:t>Indicadores/Categoría</w:t>
            </w:r>
          </w:p>
        </w:tc>
        <w:tc>
          <w:tcPr>
            <w:tcW w:w="1546" w:type="dxa"/>
          </w:tcPr>
          <w:p w14:paraId="30704817"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5</w:t>
            </w:r>
          </w:p>
          <w:p w14:paraId="5E8A6B6D"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100% Logro</w:t>
            </w:r>
          </w:p>
        </w:tc>
        <w:tc>
          <w:tcPr>
            <w:tcW w:w="1572" w:type="dxa"/>
          </w:tcPr>
          <w:p w14:paraId="7F4822F7"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4</w:t>
            </w:r>
          </w:p>
          <w:p w14:paraId="0D724CED"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80% Logro</w:t>
            </w:r>
          </w:p>
        </w:tc>
        <w:tc>
          <w:tcPr>
            <w:tcW w:w="1701" w:type="dxa"/>
          </w:tcPr>
          <w:p w14:paraId="74FDE8DA"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3</w:t>
            </w:r>
          </w:p>
          <w:p w14:paraId="4BDADB58"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60% Logro</w:t>
            </w:r>
          </w:p>
        </w:tc>
        <w:tc>
          <w:tcPr>
            <w:tcW w:w="1560" w:type="dxa"/>
          </w:tcPr>
          <w:p w14:paraId="261DAB64"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2</w:t>
            </w:r>
          </w:p>
          <w:p w14:paraId="5B44EECC"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30% Logro</w:t>
            </w:r>
          </w:p>
        </w:tc>
        <w:tc>
          <w:tcPr>
            <w:tcW w:w="1425" w:type="dxa"/>
          </w:tcPr>
          <w:p w14:paraId="7E89EF48"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1</w:t>
            </w:r>
          </w:p>
          <w:p w14:paraId="0CADA1EF" w14:textId="77777777" w:rsidR="00124582" w:rsidRPr="00124582" w:rsidRDefault="00124582" w:rsidP="00124582">
            <w:pPr>
              <w:jc w:val="center"/>
              <w:rPr>
                <w:rFonts w:ascii="Calibri" w:eastAsia="Calibri" w:hAnsi="Calibri" w:cs="Calibri"/>
                <w:color w:val="1F4E79"/>
                <w:sz w:val="14"/>
                <w:szCs w:val="14"/>
                <w:lang w:eastAsia="es-CL"/>
              </w:rPr>
            </w:pPr>
            <w:r w:rsidRPr="00124582">
              <w:rPr>
                <w:rFonts w:ascii="Calibri" w:eastAsia="Calibri" w:hAnsi="Calibri" w:cs="Calibri"/>
                <w:color w:val="1F4E79"/>
                <w:sz w:val="14"/>
                <w:szCs w:val="14"/>
                <w:lang w:eastAsia="es-CL"/>
              </w:rPr>
              <w:t>0% Logro</w:t>
            </w:r>
          </w:p>
        </w:tc>
      </w:tr>
      <w:tr w:rsidR="00124582" w:rsidRPr="00124582" w14:paraId="774778F1" w14:textId="77777777" w:rsidTr="009F499D">
        <w:trPr>
          <w:trHeight w:val="1282"/>
        </w:trPr>
        <w:tc>
          <w:tcPr>
            <w:tcW w:w="928" w:type="dxa"/>
            <w:vMerge w:val="restart"/>
            <w:textDirection w:val="btLr"/>
          </w:tcPr>
          <w:p w14:paraId="71BD4170" w14:textId="77777777" w:rsidR="00124582" w:rsidRPr="00124582" w:rsidRDefault="00124582" w:rsidP="00124582">
            <w:pPr>
              <w:ind w:left="113" w:right="113"/>
              <w:jc w:val="cente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Trabajo en Equipo (N1)</w:t>
            </w:r>
          </w:p>
          <w:p w14:paraId="04844AEB" w14:textId="77777777" w:rsidR="00124582" w:rsidRPr="00124582" w:rsidRDefault="00124582" w:rsidP="00124582">
            <w:pPr>
              <w:ind w:left="113" w:right="113"/>
              <w:rPr>
                <w:rFonts w:ascii="Calibri" w:eastAsia="Calibri" w:hAnsi="Calibri" w:cs="Calibri"/>
                <w:color w:val="767171"/>
                <w:sz w:val="18"/>
                <w:szCs w:val="18"/>
                <w:lang w:eastAsia="es-CL"/>
              </w:rPr>
            </w:pPr>
          </w:p>
        </w:tc>
        <w:tc>
          <w:tcPr>
            <w:tcW w:w="1761" w:type="dxa"/>
          </w:tcPr>
          <w:p w14:paraId="623ADC21"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7.Cumple las tareas que le son asignadas, con autonomía dentro del equipo, en los plazos requeridos.</w:t>
            </w:r>
          </w:p>
        </w:tc>
        <w:tc>
          <w:tcPr>
            <w:tcW w:w="1546" w:type="dxa"/>
          </w:tcPr>
          <w:p w14:paraId="071BD820" w14:textId="77777777" w:rsidR="00124582" w:rsidRPr="00C50DEA" w:rsidRDefault="00124582" w:rsidP="00124582">
            <w:pPr>
              <w:pBdr>
                <w:top w:val="nil"/>
                <w:left w:val="nil"/>
                <w:bottom w:val="nil"/>
                <w:right w:val="nil"/>
                <w:between w:val="nil"/>
              </w:pBdr>
              <w:ind w:hanging="144"/>
              <w:rPr>
                <w:rFonts w:ascii="Calibri" w:eastAsia="Calibri" w:hAnsi="Calibri" w:cs="Calibri"/>
                <w:color w:val="767171"/>
                <w:sz w:val="18"/>
                <w:szCs w:val="18"/>
                <w:highlight w:val="yellow"/>
                <w:lang w:eastAsia="es-CL"/>
                <w:rPrChange w:id="211" w:author="Felipe David Tripayante Candia" w:date="2025-05-18T21:37:00Z">
                  <w:rPr>
                    <w:rFonts w:ascii="Calibri" w:eastAsia="Calibri" w:hAnsi="Calibri" w:cs="Calibri"/>
                    <w:color w:val="767171"/>
                    <w:sz w:val="18"/>
                    <w:szCs w:val="18"/>
                    <w:lang w:eastAsia="es-CL"/>
                  </w:rPr>
                </w:rPrChange>
              </w:rPr>
            </w:pPr>
            <w:r w:rsidRPr="00C50DEA">
              <w:rPr>
                <w:rFonts w:ascii="Calibri" w:eastAsia="Calibri" w:hAnsi="Calibri" w:cs="Calibri"/>
                <w:color w:val="767171" w:themeColor="background2" w:themeShade="80"/>
                <w:sz w:val="18"/>
                <w:szCs w:val="18"/>
                <w:highlight w:val="yellow"/>
                <w:lang w:eastAsia="es-CL"/>
                <w:rPrChange w:id="212" w:author="Felipe David Tripayante Candia" w:date="2025-05-18T21:37:00Z">
                  <w:rPr>
                    <w:rFonts w:ascii="Calibri" w:eastAsia="Calibri" w:hAnsi="Calibri" w:cs="Calibri"/>
                    <w:color w:val="767171" w:themeColor="background2" w:themeShade="80"/>
                    <w:sz w:val="18"/>
                    <w:szCs w:val="18"/>
                    <w:lang w:eastAsia="es-CL"/>
                  </w:rPr>
                </w:rPrChange>
              </w:rPr>
              <w:t xml:space="preserve">   Cumplimos  las tareas que le son asignadas al interior del equipo, cumpliéndolas de forma autónoma y cumpliendo los plazos en las que deben estar finalizadas estas tareas.</w:t>
            </w:r>
          </w:p>
        </w:tc>
        <w:tc>
          <w:tcPr>
            <w:tcW w:w="1572" w:type="dxa"/>
          </w:tcPr>
          <w:p w14:paraId="523EF9F2" w14:textId="77777777" w:rsidR="00124582" w:rsidRPr="00124582" w:rsidRDefault="00124582" w:rsidP="00124582">
            <w:pPr>
              <w:pBdr>
                <w:top w:val="nil"/>
                <w:left w:val="nil"/>
                <w:bottom w:val="nil"/>
                <w:right w:val="nil"/>
                <w:between w:val="nil"/>
              </w:pBdr>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Cumplimos con las tareas que le son asignadas en los plazos que son requeridos, con apoyo acotado del equipo. </w:t>
            </w:r>
          </w:p>
        </w:tc>
        <w:tc>
          <w:tcPr>
            <w:tcW w:w="1701" w:type="dxa"/>
          </w:tcPr>
          <w:p w14:paraId="5507AD34" w14:textId="77777777" w:rsidR="00124582" w:rsidRPr="00124582" w:rsidRDefault="00124582" w:rsidP="00124582">
            <w:pPr>
              <w:pBdr>
                <w:top w:val="nil"/>
                <w:left w:val="nil"/>
                <w:bottom w:val="nil"/>
                <w:right w:val="nil"/>
                <w:between w:val="nil"/>
              </w:pBdr>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Cumplimos con las tareas que le son asignadas en los plazos requeridos, con apoyo del equipo. </w:t>
            </w:r>
          </w:p>
        </w:tc>
        <w:tc>
          <w:tcPr>
            <w:tcW w:w="1560" w:type="dxa"/>
          </w:tcPr>
          <w:p w14:paraId="228C7A23" w14:textId="77777777" w:rsidR="00124582" w:rsidRPr="00124582" w:rsidRDefault="00124582" w:rsidP="00124582">
            <w:pPr>
              <w:pBdr>
                <w:top w:val="nil"/>
                <w:left w:val="nil"/>
                <w:bottom w:val="nil"/>
                <w:right w:val="nil"/>
                <w:between w:val="nil"/>
              </w:pBdr>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Cumplimos parcialmente las tareas asignadas, requiriendo apoyo para lograr los plazos.</w:t>
            </w:r>
          </w:p>
        </w:tc>
        <w:tc>
          <w:tcPr>
            <w:tcW w:w="1425" w:type="dxa"/>
          </w:tcPr>
          <w:p w14:paraId="023646D1" w14:textId="77777777" w:rsidR="00124582" w:rsidRPr="00124582" w:rsidRDefault="00124582" w:rsidP="00124582">
            <w:pPr>
              <w:pBdr>
                <w:top w:val="nil"/>
                <w:left w:val="nil"/>
                <w:bottom w:val="nil"/>
                <w:right w:val="nil"/>
                <w:between w:val="nil"/>
              </w:pBdr>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No cumplimos las tareas asignadas. </w:t>
            </w:r>
          </w:p>
        </w:tc>
      </w:tr>
      <w:tr w:rsidR="00124582" w:rsidRPr="00124582" w14:paraId="72F9DCF6" w14:textId="77777777" w:rsidTr="009F499D">
        <w:trPr>
          <w:trHeight w:val="1282"/>
        </w:trPr>
        <w:tc>
          <w:tcPr>
            <w:tcW w:w="928" w:type="dxa"/>
            <w:vMerge/>
          </w:tcPr>
          <w:p w14:paraId="0BF7BE87" w14:textId="77777777" w:rsidR="00124582" w:rsidRPr="00124582" w:rsidRDefault="00124582" w:rsidP="00124582">
            <w:pPr>
              <w:ind w:left="113" w:right="113"/>
              <w:jc w:val="center"/>
              <w:rPr>
                <w:rFonts w:ascii="Calibri" w:eastAsia="Calibri" w:hAnsi="Calibri" w:cs="Calibri"/>
                <w:color w:val="767171"/>
                <w:sz w:val="18"/>
                <w:szCs w:val="18"/>
                <w:lang w:eastAsia="es-CL"/>
              </w:rPr>
            </w:pPr>
          </w:p>
        </w:tc>
        <w:tc>
          <w:tcPr>
            <w:tcW w:w="1761" w:type="dxa"/>
          </w:tcPr>
          <w:p w14:paraId="3A54E6BC" w14:textId="77777777" w:rsidR="00124582" w:rsidRPr="00124582" w:rsidRDefault="00124582" w:rsidP="00124582">
            <w:pPr>
              <w:pBdr>
                <w:top w:val="nil"/>
                <w:left w:val="nil"/>
                <w:bottom w:val="nil"/>
                <w:right w:val="nil"/>
                <w:between w:val="nil"/>
              </w:pBdr>
              <w:ind w:hanging="41"/>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8.Participa de forma activa en los espacios de encuentro del equipo, compartiendo la información, los conocimientos y las experiencias.</w:t>
            </w:r>
          </w:p>
        </w:tc>
        <w:tc>
          <w:tcPr>
            <w:tcW w:w="1546" w:type="dxa"/>
          </w:tcPr>
          <w:p w14:paraId="66247BC8" w14:textId="77777777" w:rsidR="00124582" w:rsidRPr="00C50DEA" w:rsidRDefault="00124582" w:rsidP="00124582">
            <w:pPr>
              <w:pBdr>
                <w:top w:val="nil"/>
                <w:left w:val="nil"/>
                <w:bottom w:val="nil"/>
                <w:right w:val="nil"/>
                <w:between w:val="nil"/>
              </w:pBdr>
              <w:rPr>
                <w:rFonts w:ascii="Calibri" w:eastAsia="Calibri" w:hAnsi="Calibri" w:cs="Calibri"/>
                <w:color w:val="767171"/>
                <w:sz w:val="18"/>
                <w:szCs w:val="18"/>
                <w:highlight w:val="yellow"/>
                <w:lang w:eastAsia="es-CL"/>
                <w:rPrChange w:id="213" w:author="Felipe David Tripayante Candia" w:date="2025-05-18T21:37:00Z">
                  <w:rPr>
                    <w:rFonts w:ascii="Calibri" w:eastAsia="Calibri" w:hAnsi="Calibri" w:cs="Calibri"/>
                    <w:color w:val="767171"/>
                    <w:sz w:val="18"/>
                    <w:szCs w:val="18"/>
                    <w:lang w:eastAsia="es-CL"/>
                  </w:rPr>
                </w:rPrChange>
              </w:rPr>
            </w:pPr>
            <w:r w:rsidRPr="00C50DEA">
              <w:rPr>
                <w:rFonts w:ascii="Calibri" w:eastAsia="Calibri" w:hAnsi="Calibri" w:cs="Calibri"/>
                <w:color w:val="767171" w:themeColor="background2" w:themeShade="80"/>
                <w:sz w:val="18"/>
                <w:szCs w:val="18"/>
                <w:highlight w:val="yellow"/>
                <w:lang w:eastAsia="es-CL"/>
                <w:rPrChange w:id="214" w:author="Felipe David Tripayante Candia" w:date="2025-05-18T21:37:00Z">
                  <w:rPr>
                    <w:rFonts w:ascii="Calibri" w:eastAsia="Calibri" w:hAnsi="Calibri" w:cs="Calibri"/>
                    <w:color w:val="767171" w:themeColor="background2" w:themeShade="80"/>
                    <w:sz w:val="18"/>
                    <w:szCs w:val="18"/>
                    <w:lang w:eastAsia="es-CL"/>
                  </w:rPr>
                </w:rPrChange>
              </w:rPr>
              <w:t>Participamos de forma activa en los diversos espacios de encuentro del equipo, compartiendo la información, conocimientos y experiencias que posee con el equipo.</w:t>
            </w:r>
          </w:p>
        </w:tc>
        <w:tc>
          <w:tcPr>
            <w:tcW w:w="1572" w:type="dxa"/>
          </w:tcPr>
          <w:p w14:paraId="20AD9E6B"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Participamos de forma activa en los espacios de encuentro del equipo, pero compartiendo información, y/o conocimientos y/o experiencias sin profundizar en las inquietudes de los demás</w:t>
            </w:r>
          </w:p>
        </w:tc>
        <w:tc>
          <w:tcPr>
            <w:tcW w:w="1701" w:type="dxa"/>
          </w:tcPr>
          <w:p w14:paraId="3FA344E4"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Participamos en los espacios de encuentro del equipo, compartiendo alguna información, conocimientos o experiencias de forma breve. </w:t>
            </w:r>
          </w:p>
        </w:tc>
        <w:tc>
          <w:tcPr>
            <w:tcW w:w="1560" w:type="dxa"/>
          </w:tcPr>
          <w:p w14:paraId="7596A662"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Participamos en los espacios de encuentro del equipo, pero no comparte información, conocimientos ni experiencias.</w:t>
            </w:r>
          </w:p>
        </w:tc>
        <w:tc>
          <w:tcPr>
            <w:tcW w:w="1425" w:type="dxa"/>
          </w:tcPr>
          <w:p w14:paraId="2F79E95A" w14:textId="384CF314" w:rsidR="00124582" w:rsidRPr="00124582" w:rsidRDefault="00124582" w:rsidP="00124582">
            <w:pPr>
              <w:pBdr>
                <w:top w:val="nil"/>
                <w:left w:val="nil"/>
                <w:bottom w:val="nil"/>
                <w:right w:val="nil"/>
                <w:between w:val="nil"/>
              </w:pBdr>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No participamos en equipos de trabajo. </w:t>
            </w:r>
          </w:p>
        </w:tc>
      </w:tr>
      <w:tr w:rsidR="00124582" w:rsidRPr="00124582" w14:paraId="0BE67D2E" w14:textId="77777777" w:rsidTr="009F499D">
        <w:trPr>
          <w:cantSplit/>
          <w:trHeight w:val="1509"/>
        </w:trPr>
        <w:tc>
          <w:tcPr>
            <w:tcW w:w="928" w:type="dxa"/>
            <w:textDirection w:val="btLr"/>
          </w:tcPr>
          <w:p w14:paraId="769EBD34" w14:textId="77777777" w:rsidR="00124582" w:rsidRPr="00124582" w:rsidRDefault="00124582" w:rsidP="00124582">
            <w:pPr>
              <w:ind w:left="113" w:right="113"/>
              <w:jc w:val="cente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Resolución de Problemas (N1)</w:t>
            </w:r>
          </w:p>
        </w:tc>
        <w:tc>
          <w:tcPr>
            <w:tcW w:w="1761" w:type="dxa"/>
          </w:tcPr>
          <w:p w14:paraId="42CD6D33" w14:textId="77777777" w:rsidR="00124582" w:rsidRPr="00124582" w:rsidRDefault="00124582" w:rsidP="00124582">
            <w:pPr>
              <w:tabs>
                <w:tab w:val="left" w:pos="505"/>
              </w:tabs>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9. Aplica en su totalidad la alternativa de solución escogida para el problema planteado.</w:t>
            </w:r>
          </w:p>
        </w:tc>
        <w:tc>
          <w:tcPr>
            <w:tcW w:w="1546" w:type="dxa"/>
          </w:tcPr>
          <w:p w14:paraId="5DE31A5D" w14:textId="7C3C100D" w:rsidR="00124582" w:rsidRPr="00C50DEA" w:rsidRDefault="00124582" w:rsidP="00124582">
            <w:pPr>
              <w:rPr>
                <w:rFonts w:ascii="Calibri" w:eastAsia="Calibri" w:hAnsi="Calibri" w:cs="Calibri"/>
                <w:color w:val="767171"/>
                <w:sz w:val="18"/>
                <w:szCs w:val="18"/>
                <w:highlight w:val="yellow"/>
                <w:lang w:eastAsia="es-CL"/>
                <w:rPrChange w:id="215" w:author="Felipe David Tripayante Candia" w:date="2025-05-18T21:37:00Z">
                  <w:rPr>
                    <w:rFonts w:ascii="Calibri" w:eastAsia="Calibri" w:hAnsi="Calibri" w:cs="Calibri"/>
                    <w:color w:val="767171"/>
                    <w:sz w:val="18"/>
                    <w:szCs w:val="18"/>
                    <w:lang w:eastAsia="es-CL"/>
                  </w:rPr>
                </w:rPrChange>
              </w:rPr>
            </w:pPr>
            <w:r w:rsidRPr="00C50DEA">
              <w:rPr>
                <w:rFonts w:ascii="Calibri" w:eastAsia="Calibri" w:hAnsi="Calibri" w:cs="Calibri"/>
                <w:color w:val="767171" w:themeColor="background2" w:themeShade="80"/>
                <w:sz w:val="18"/>
                <w:szCs w:val="18"/>
                <w:highlight w:val="yellow"/>
                <w:lang w:eastAsia="es-CL"/>
                <w:rPrChange w:id="216" w:author="Felipe David Tripayante Candia" w:date="2025-05-18T21:37:00Z">
                  <w:rPr>
                    <w:rFonts w:ascii="Calibri" w:eastAsia="Calibri" w:hAnsi="Calibri" w:cs="Calibri"/>
                    <w:color w:val="767171" w:themeColor="background2" w:themeShade="80"/>
                    <w:sz w:val="18"/>
                    <w:szCs w:val="18"/>
                    <w:lang w:eastAsia="es-CL"/>
                  </w:rPr>
                </w:rPrChange>
              </w:rPr>
              <w:t xml:space="preserve">Aplicamos de manera total todos los elementos de la alternativa escogida, para poder solucionar el problema planteado. </w:t>
            </w:r>
          </w:p>
        </w:tc>
        <w:tc>
          <w:tcPr>
            <w:tcW w:w="1572" w:type="dxa"/>
          </w:tcPr>
          <w:p w14:paraId="6C773DA5"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Aplicamos  la alternativa de solución escogida para el problema planteado, dejando fuera algunos puntos menores del problema.</w:t>
            </w:r>
          </w:p>
        </w:tc>
        <w:tc>
          <w:tcPr>
            <w:tcW w:w="1701" w:type="dxa"/>
          </w:tcPr>
          <w:p w14:paraId="3584D74E"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Aplicamos  de manera parcial la alternativa de solución escogida para el problema planteado dejando fuera puntos menores del problema.</w:t>
            </w:r>
          </w:p>
        </w:tc>
        <w:tc>
          <w:tcPr>
            <w:tcW w:w="1560" w:type="dxa"/>
          </w:tcPr>
          <w:p w14:paraId="4444A89F"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Aplicamos  algunos pasos superficiales para solucionar el problema planteado, más no la alternativa de solución escogida.</w:t>
            </w:r>
          </w:p>
        </w:tc>
        <w:tc>
          <w:tcPr>
            <w:tcW w:w="1425" w:type="dxa"/>
          </w:tcPr>
          <w:p w14:paraId="1905BB13" w14:textId="190A78E7" w:rsidR="00124582" w:rsidRPr="00124582" w:rsidRDefault="00124582" w:rsidP="00124582">
            <w:pPr>
              <w:pBdr>
                <w:top w:val="nil"/>
                <w:left w:val="nil"/>
                <w:bottom w:val="nil"/>
                <w:right w:val="nil"/>
                <w:between w:val="nil"/>
              </w:pBdr>
              <w:tabs>
                <w:tab w:val="left" w:pos="505"/>
              </w:tabs>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No aplicamos la alternativa de solución escogida para el problema planteado, o no ha elegido una alternativa de solución. </w:t>
            </w:r>
          </w:p>
        </w:tc>
      </w:tr>
    </w:tbl>
    <w:p w14:paraId="245D06CF" w14:textId="77777777" w:rsidR="00124582" w:rsidRPr="00124582" w:rsidRDefault="00124582" w:rsidP="00124582">
      <w:pPr>
        <w:rPr>
          <w:rFonts w:ascii="Calibri" w:eastAsia="Calibri" w:hAnsi="Calibri" w:cs="Calibri"/>
          <w:b/>
          <w:lang w:eastAsia="es-CL"/>
        </w:rPr>
      </w:pPr>
    </w:p>
    <w:p w14:paraId="4135069D" w14:textId="77777777" w:rsidR="00124582" w:rsidRDefault="00124582" w:rsidP="00FA2A66">
      <w:pPr>
        <w:spacing w:after="0" w:line="360" w:lineRule="auto"/>
        <w:jc w:val="both"/>
        <w:rPr>
          <w:bCs/>
          <w:color w:val="595959" w:themeColor="text1" w:themeTint="A6"/>
          <w:sz w:val="24"/>
          <w:szCs w:val="24"/>
          <w:lang w:eastAsia="ja-JP"/>
        </w:rPr>
      </w:pPr>
    </w:p>
    <w:sectPr w:rsidR="00124582" w:rsidSect="00800AA7">
      <w:headerReference w:type="default" r:id="rId13"/>
      <w:footerReference w:type="default" r:id="rId14"/>
      <w:headerReference w:type="first" r:id="rId15"/>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3C9E" w14:textId="77777777" w:rsidR="006B2345" w:rsidRDefault="006B2345" w:rsidP="00DF38AE">
      <w:pPr>
        <w:spacing w:after="0" w:line="240" w:lineRule="auto"/>
      </w:pPr>
      <w:r>
        <w:separator/>
      </w:r>
    </w:p>
  </w:endnote>
  <w:endnote w:type="continuationSeparator" w:id="0">
    <w:p w14:paraId="7ABB126D" w14:textId="77777777" w:rsidR="006B2345" w:rsidRDefault="006B2345"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72157A77" w:rsidR="00506D67" w:rsidRDefault="00506D67">
                                <w:pPr>
                                  <w:jc w:val="center"/>
                                </w:pPr>
                                <w:r>
                                  <w:fldChar w:fldCharType="begin"/>
                                </w:r>
                                <w:r>
                                  <w:instrText>PAGE    \* MERGEFORMAT</w:instrText>
                                </w:r>
                                <w:r>
                                  <w:fldChar w:fldCharType="separate"/>
                                </w:r>
                                <w:r w:rsidR="00124582" w:rsidRPr="00124582">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72157A77" w:rsidR="00506D67" w:rsidRDefault="00506D67">
                          <w:pPr>
                            <w:jc w:val="center"/>
                          </w:pPr>
                          <w:r>
                            <w:fldChar w:fldCharType="begin"/>
                          </w:r>
                          <w:r>
                            <w:instrText>PAGE    \* MERGEFORMAT</w:instrText>
                          </w:r>
                          <w:r>
                            <w:fldChar w:fldCharType="separate"/>
                          </w:r>
                          <w:r w:rsidR="00124582" w:rsidRPr="00124582">
                            <w:rPr>
                              <w:noProof/>
                              <w:color w:val="8C8C8C" w:themeColor="background1" w:themeShade="8C"/>
                              <w:lang w:val="es-ES"/>
                            </w:rPr>
                            <w:t>1</w:t>
                          </w:r>
                          <w:r>
                            <w:rPr>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E1F3" w14:textId="77777777" w:rsidR="006B2345" w:rsidRDefault="006B2345" w:rsidP="00DF38AE">
      <w:pPr>
        <w:spacing w:after="0" w:line="240" w:lineRule="auto"/>
      </w:pPr>
      <w:r>
        <w:separator/>
      </w:r>
    </w:p>
  </w:footnote>
  <w:footnote w:type="continuationSeparator" w:id="0">
    <w:p w14:paraId="6EEBA653" w14:textId="77777777" w:rsidR="006B2345" w:rsidRDefault="006B2345" w:rsidP="00DF38AE">
      <w:pPr>
        <w:spacing w:after="0" w:line="240" w:lineRule="auto"/>
      </w:pPr>
      <w:r>
        <w:continuationSeparator/>
      </w:r>
    </w:p>
  </w:footnote>
  <w:footnote w:id="1">
    <w:p w14:paraId="3E2C1AA3" w14:textId="77777777" w:rsidR="00506D67" w:rsidRPr="002819E3" w:rsidRDefault="00506D67" w:rsidP="00F51F28">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64D40FB"/>
    <w:multiLevelType w:val="multilevel"/>
    <w:tmpl w:val="582E60F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12"/>
  </w:num>
  <w:num w:numId="5">
    <w:abstractNumId w:val="14"/>
  </w:num>
  <w:num w:numId="6">
    <w:abstractNumId w:val="2"/>
  </w:num>
  <w:num w:numId="7">
    <w:abstractNumId w:val="5"/>
  </w:num>
  <w:num w:numId="8">
    <w:abstractNumId w:val="9"/>
  </w:num>
  <w:num w:numId="9">
    <w:abstractNumId w:val="7"/>
  </w:num>
  <w:num w:numId="10">
    <w:abstractNumId w:val="4"/>
  </w:num>
  <w:num w:numId="11">
    <w:abstractNumId w:val="11"/>
  </w:num>
  <w:num w:numId="12">
    <w:abstractNumId w:val="17"/>
  </w:num>
  <w:num w:numId="13">
    <w:abstractNumId w:val="13"/>
  </w:num>
  <w:num w:numId="14">
    <w:abstractNumId w:val="0"/>
  </w:num>
  <w:num w:numId="15">
    <w:abstractNumId w:val="18"/>
  </w:num>
  <w:num w:numId="16">
    <w:abstractNumId w:val="10"/>
  </w:num>
  <w:num w:numId="17">
    <w:abstractNumId w:val="8"/>
  </w:num>
  <w:num w:numId="18">
    <w:abstractNumId w:val="15"/>
  </w:num>
  <w:num w:numId="19">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lipe David Tripayante Candia">
    <w15:presenceInfo w15:providerId="None" w15:userId="Felipe David Tripayante Cand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1136"/>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582"/>
    <w:rsid w:val="00124EB8"/>
    <w:rsid w:val="00124F3C"/>
    <w:rsid w:val="00125367"/>
    <w:rsid w:val="00125D2F"/>
    <w:rsid w:val="0013043B"/>
    <w:rsid w:val="00130625"/>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4E8"/>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694A"/>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36658"/>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A585F"/>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345"/>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966B4"/>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342F"/>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0DEA"/>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E4CE3"/>
    <w:rsid w:val="00DF0E15"/>
    <w:rsid w:val="00DF1AD3"/>
    <w:rsid w:val="00DF1B6D"/>
    <w:rsid w:val="00DF2241"/>
    <w:rsid w:val="00DF34AD"/>
    <w:rsid w:val="00DF38AE"/>
    <w:rsid w:val="00DF48AE"/>
    <w:rsid w:val="00DF5C6C"/>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A59"/>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518C"/>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03FE8"/>
    <w:rsid w:val="00F11268"/>
    <w:rsid w:val="00F12CD7"/>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4D4955-CE19-4EE3-ABFC-EA02289DEDAF}">
  <ds:schemaRefs>
    <ds:schemaRef ds:uri="http://schemas.openxmlformats.org/officeDocument/2006/bibliography"/>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2033</Words>
  <Characters>11187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Felipe David Tripayante Candia</cp:lastModifiedBy>
  <cp:revision>10</cp:revision>
  <cp:lastPrinted>2019-12-16T20:10:00Z</cp:lastPrinted>
  <dcterms:created xsi:type="dcterms:W3CDTF">2022-01-05T13:01:00Z</dcterms:created>
  <dcterms:modified xsi:type="dcterms:W3CDTF">2025-05-19T01:37:00Z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